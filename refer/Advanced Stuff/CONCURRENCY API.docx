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061" w:rsidRDefault="00501EC5" w:rsidP="009B3061">
      <w:pPr>
        <w:rPr>
          <w:lang w:val="en-IN"/>
        </w:rPr>
      </w:pPr>
      <w:r>
        <w:rPr>
          <w:lang w:val="en-IN"/>
        </w:rPr>
        <w:t xml:space="preserve">   </w:t>
      </w:r>
      <w:r w:rsidR="00FF23E9">
        <w:rPr>
          <w:lang w:val="en-IN"/>
        </w:rPr>
        <w:tab/>
      </w:r>
    </w:p>
    <w:p w:rsidR="009C54F5" w:rsidRPr="009B3061" w:rsidRDefault="009B3061" w:rsidP="00501EC5">
      <w:pPr>
        <w:rPr>
          <w:rFonts w:ascii="Algerian" w:hAnsi="Algerian"/>
          <w:sz w:val="44"/>
          <w:szCs w:val="44"/>
          <w:u w:val="single"/>
          <w:lang w:val="en-IN"/>
        </w:rPr>
      </w:pPr>
      <w:r w:rsidRPr="00501EC5">
        <w:rPr>
          <w:b/>
          <w:bCs/>
          <w:color w:val="0070C0"/>
          <w:sz w:val="32"/>
          <w:szCs w:val="32"/>
          <w:u w:val="single"/>
          <w:lang w:val="en-IN"/>
        </w:rPr>
        <w:t>CONCURRENCY:</w:t>
      </w:r>
      <w:r w:rsidR="00FF23E9" w:rsidRPr="00501EC5">
        <w:rPr>
          <w:b/>
          <w:bCs/>
          <w:color w:val="0070C0"/>
          <w:sz w:val="32"/>
          <w:szCs w:val="32"/>
          <w:u w:val="single"/>
          <w:lang w:val="en-IN"/>
        </w:rPr>
        <w:tab/>
      </w:r>
      <w:r w:rsidR="00FF23E9">
        <w:rPr>
          <w:lang w:val="en-IN"/>
        </w:rPr>
        <w:tab/>
      </w:r>
      <w:r w:rsidR="002A20CF">
        <w:rPr>
          <w:noProof/>
        </w:rPr>
        <w:drawing>
          <wp:inline distT="0" distB="0" distL="0" distR="0">
            <wp:extent cx="2415540" cy="1265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5248" cy="1317794"/>
                    </a:xfrm>
                    <a:prstGeom prst="rect">
                      <a:avLst/>
                    </a:prstGeom>
                    <a:noFill/>
                    <a:ln>
                      <a:noFill/>
                    </a:ln>
                  </pic:spPr>
                </pic:pic>
              </a:graphicData>
            </a:graphic>
          </wp:inline>
        </w:drawing>
      </w:r>
    </w:p>
    <w:p w:rsidR="002A20CF" w:rsidRDefault="009C54F5" w:rsidP="009C54F5">
      <w:pPr>
        <w:rPr>
          <w:rFonts w:cstheme="minorHAnsi"/>
          <w:sz w:val="28"/>
          <w:szCs w:val="28"/>
          <w:u w:val="single"/>
          <w:lang w:val="en-IN"/>
        </w:rPr>
      </w:pPr>
      <w:r w:rsidRPr="00A05782">
        <w:rPr>
          <w:rFonts w:cstheme="minorHAnsi"/>
          <w:sz w:val="28"/>
          <w:szCs w:val="28"/>
        </w:rPr>
        <w:t>Concurrency is the ability to run several programs or several parts of a program in parallel. If a time consuming task can be performed asynchronously or in parallel, this improve the throughput and the interactivity of the program.</w:t>
      </w:r>
      <w:r w:rsidR="002A20CF">
        <w:rPr>
          <w:rFonts w:cstheme="minorHAnsi"/>
          <w:sz w:val="28"/>
          <w:szCs w:val="28"/>
          <w:u w:val="single"/>
          <w:lang w:val="en-IN"/>
        </w:rPr>
        <w:t xml:space="preserve">   </w:t>
      </w:r>
    </w:p>
    <w:p w:rsidR="002A20CF" w:rsidRPr="002A20CF" w:rsidRDefault="002A20CF" w:rsidP="009C54F5">
      <w:pPr>
        <w:rPr>
          <w:ins w:id="0" w:author="hp" w:date="2019-06-30T21:16:00Z"/>
          <w:rFonts w:cstheme="minorHAnsi"/>
          <w:sz w:val="28"/>
          <w:szCs w:val="28"/>
          <w:u w:val="single"/>
          <w:lang w:val="en-IN"/>
        </w:rPr>
      </w:pPr>
      <w:r w:rsidRPr="002A20CF">
        <w:rPr>
          <w:rFonts w:cstheme="minorHAnsi"/>
          <w:color w:val="FFFFFF" w:themeColor="background1"/>
          <w:sz w:val="28"/>
          <w:szCs w:val="28"/>
          <w:u w:val="single"/>
          <w:lang w:val="en-IN"/>
        </w:rPr>
        <w:t xml:space="preserve">               </w:t>
      </w:r>
      <w:r>
        <w:rPr>
          <w:noProof/>
        </w:rPr>
        <w:t xml:space="preserve">  </w:t>
      </w:r>
      <w:r>
        <w:rPr>
          <w:noProof/>
        </w:rPr>
        <w:drawing>
          <wp:inline distT="0" distB="0" distL="0" distR="0">
            <wp:extent cx="3848100" cy="2042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8100" cy="2042160"/>
                    </a:xfrm>
                    <a:prstGeom prst="rect">
                      <a:avLst/>
                    </a:prstGeom>
                    <a:noFill/>
                    <a:ln>
                      <a:noFill/>
                    </a:ln>
                  </pic:spPr>
                </pic:pic>
              </a:graphicData>
            </a:graphic>
          </wp:inline>
        </w:drawing>
      </w:r>
    </w:p>
    <w:p w:rsidR="009C54F5" w:rsidRPr="009C54F5" w:rsidRDefault="009C54F5" w:rsidP="009C54F5">
      <w:pPr>
        <w:shd w:val="clear" w:color="auto" w:fill="FFFFFF"/>
        <w:spacing w:before="504" w:after="312" w:line="240" w:lineRule="auto"/>
        <w:outlineLvl w:val="1"/>
        <w:rPr>
          <w:rFonts w:ascii="raleway" w:eastAsia="Times New Roman" w:hAnsi="raleway" w:cs="Times New Roman"/>
          <w:b/>
          <w:bCs/>
          <w:color w:val="333333"/>
          <w:sz w:val="44"/>
          <w:szCs w:val="44"/>
          <w:lang w:val="en-IN" w:eastAsia="en-IN"/>
        </w:rPr>
      </w:pPr>
      <w:r w:rsidRPr="009C54F5">
        <w:rPr>
          <w:rFonts w:ascii="raleway" w:eastAsia="Times New Roman" w:hAnsi="raleway" w:cs="Times New Roman"/>
          <w:b/>
          <w:bCs/>
          <w:color w:val="333333"/>
          <w:sz w:val="44"/>
          <w:szCs w:val="44"/>
          <w:lang w:val="en-IN" w:eastAsia="en-IN"/>
        </w:rPr>
        <w:t>1. Overview</w:t>
      </w:r>
    </w:p>
    <w:p w:rsidR="009C54F5" w:rsidRPr="009C54F5" w:rsidRDefault="009C54F5" w:rsidP="009C54F5">
      <w:pPr>
        <w:shd w:val="clear" w:color="auto" w:fill="FFFFFF"/>
        <w:spacing w:after="150" w:line="240" w:lineRule="auto"/>
        <w:rPr>
          <w:rFonts w:ascii="raleway" w:eastAsia="Times New Roman" w:hAnsi="raleway" w:cs="Times New Roman"/>
          <w:color w:val="333333"/>
          <w:sz w:val="27"/>
          <w:szCs w:val="27"/>
          <w:lang w:val="en-IN" w:eastAsia="en-IN"/>
        </w:rPr>
      </w:pPr>
      <w:r w:rsidRPr="009C54F5">
        <w:rPr>
          <w:rFonts w:ascii="raleway" w:eastAsia="Times New Roman" w:hAnsi="raleway" w:cs="Times New Roman"/>
          <w:color w:val="333333"/>
          <w:sz w:val="27"/>
          <w:szCs w:val="27"/>
          <w:lang w:val="en-IN" w:eastAsia="en-IN"/>
        </w:rPr>
        <w:t>The</w:t>
      </w:r>
      <w:r w:rsidRPr="009C54F5">
        <w:rPr>
          <w:rFonts w:ascii="raleway" w:eastAsia="Times New Roman" w:hAnsi="raleway" w:cs="Times New Roman"/>
          <w:i/>
          <w:iCs/>
          <w:color w:val="333333"/>
          <w:sz w:val="27"/>
          <w:szCs w:val="27"/>
          <w:lang w:val="en-IN" w:eastAsia="en-IN"/>
        </w:rPr>
        <w:t> </w:t>
      </w:r>
      <w:proofErr w:type="spellStart"/>
      <w:r w:rsidRPr="009C54F5">
        <w:rPr>
          <w:rFonts w:ascii="raleway" w:eastAsia="Times New Roman" w:hAnsi="raleway" w:cs="Times New Roman"/>
          <w:i/>
          <w:iCs/>
          <w:color w:val="333333"/>
          <w:sz w:val="27"/>
          <w:szCs w:val="27"/>
          <w:lang w:val="en-IN" w:eastAsia="en-IN"/>
        </w:rPr>
        <w:t>java.util.concurrent</w:t>
      </w:r>
      <w:proofErr w:type="spellEnd"/>
      <w:r w:rsidRPr="009C54F5">
        <w:rPr>
          <w:rFonts w:ascii="raleway" w:eastAsia="Times New Roman" w:hAnsi="raleway" w:cs="Times New Roman"/>
          <w:color w:val="333333"/>
          <w:sz w:val="27"/>
          <w:szCs w:val="27"/>
          <w:lang w:val="en-IN" w:eastAsia="en-IN"/>
        </w:rPr>
        <w:t> package provides tools for creating concurrent applications.</w:t>
      </w:r>
    </w:p>
    <w:p w:rsidR="00076971" w:rsidRPr="00076971" w:rsidRDefault="00076971" w:rsidP="00076971">
      <w:pPr>
        <w:shd w:val="clear" w:color="auto" w:fill="FFFFFF"/>
        <w:spacing w:after="150" w:line="240" w:lineRule="auto"/>
        <w:rPr>
          <w:rFonts w:ascii="raleway" w:eastAsia="Times New Roman" w:hAnsi="raleway" w:cs="Times New Roman"/>
          <w:color w:val="333333"/>
          <w:sz w:val="27"/>
          <w:szCs w:val="27"/>
          <w:lang w:val="en-IN" w:eastAsia="en-IN"/>
        </w:rPr>
      </w:pPr>
      <w:r>
        <w:rPr>
          <w:rFonts w:ascii="raleway" w:eastAsia="Times New Roman" w:hAnsi="raleway" w:cs="Times New Roman"/>
          <w:color w:val="333333"/>
          <w:sz w:val="27"/>
          <w:szCs w:val="27"/>
          <w:lang w:val="en-IN" w:eastAsia="en-IN"/>
        </w:rPr>
        <w:t xml:space="preserve">                                     </w:t>
      </w:r>
      <w:r>
        <w:rPr>
          <w:noProof/>
        </w:rPr>
        <w:drawing>
          <wp:inline distT="0" distB="0" distL="0" distR="0" wp14:anchorId="5E83461D" wp14:editId="6D25B859">
            <wp:extent cx="1706880" cy="17068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6880" cy="1706880"/>
                    </a:xfrm>
                    <a:prstGeom prst="rect">
                      <a:avLst/>
                    </a:prstGeom>
                    <a:noFill/>
                    <a:ln>
                      <a:noFill/>
                    </a:ln>
                  </pic:spPr>
                </pic:pic>
              </a:graphicData>
            </a:graphic>
          </wp:inline>
        </w:drawing>
      </w:r>
    </w:p>
    <w:p w:rsidR="009C54F5" w:rsidRPr="009C54F5" w:rsidRDefault="009C54F5" w:rsidP="009C54F5">
      <w:pPr>
        <w:shd w:val="clear" w:color="auto" w:fill="FFFFFF"/>
        <w:spacing w:before="504" w:after="312" w:line="240" w:lineRule="auto"/>
        <w:outlineLvl w:val="1"/>
        <w:rPr>
          <w:rFonts w:ascii="raleway" w:eastAsia="Times New Roman" w:hAnsi="raleway" w:cs="Times New Roman"/>
          <w:b/>
          <w:bCs/>
          <w:color w:val="333333"/>
          <w:sz w:val="44"/>
          <w:szCs w:val="44"/>
          <w:lang w:val="en-IN" w:eastAsia="en-IN"/>
        </w:rPr>
      </w:pPr>
      <w:r w:rsidRPr="009C54F5">
        <w:rPr>
          <w:rFonts w:ascii="raleway" w:eastAsia="Times New Roman" w:hAnsi="raleway" w:cs="Times New Roman"/>
          <w:b/>
          <w:bCs/>
          <w:color w:val="333333"/>
          <w:sz w:val="44"/>
          <w:szCs w:val="44"/>
          <w:lang w:val="en-IN" w:eastAsia="en-IN"/>
        </w:rPr>
        <w:lastRenderedPageBreak/>
        <w:t>2. Main Components</w:t>
      </w:r>
    </w:p>
    <w:p w:rsidR="009C54F5" w:rsidRPr="009C54F5" w:rsidRDefault="009C54F5" w:rsidP="009C54F5">
      <w:pPr>
        <w:shd w:val="clear" w:color="auto" w:fill="FFFFFF"/>
        <w:spacing w:after="150" w:line="240" w:lineRule="auto"/>
        <w:rPr>
          <w:rFonts w:ascii="raleway" w:eastAsia="Times New Roman" w:hAnsi="raleway" w:cs="Times New Roman"/>
          <w:color w:val="333333"/>
          <w:sz w:val="27"/>
          <w:szCs w:val="27"/>
          <w:lang w:val="en-IN" w:eastAsia="en-IN"/>
        </w:rPr>
      </w:pPr>
      <w:r w:rsidRPr="009C54F5">
        <w:rPr>
          <w:rFonts w:ascii="raleway" w:eastAsia="Times New Roman" w:hAnsi="raleway" w:cs="Times New Roman"/>
          <w:color w:val="333333"/>
          <w:sz w:val="27"/>
          <w:szCs w:val="27"/>
          <w:lang w:val="en-IN" w:eastAsia="en-IN"/>
        </w:rPr>
        <w:t>The</w:t>
      </w:r>
      <w:r w:rsidRPr="009C54F5">
        <w:rPr>
          <w:rFonts w:ascii="raleway" w:eastAsia="Times New Roman" w:hAnsi="raleway" w:cs="Times New Roman"/>
          <w:i/>
          <w:iCs/>
          <w:color w:val="333333"/>
          <w:sz w:val="27"/>
          <w:szCs w:val="27"/>
          <w:lang w:val="en-IN" w:eastAsia="en-IN"/>
        </w:rPr>
        <w:t> </w:t>
      </w:r>
      <w:proofErr w:type="spellStart"/>
      <w:r w:rsidRPr="009C54F5">
        <w:rPr>
          <w:rFonts w:ascii="raleway" w:eastAsia="Times New Roman" w:hAnsi="raleway" w:cs="Times New Roman"/>
          <w:i/>
          <w:iCs/>
          <w:color w:val="333333"/>
          <w:sz w:val="27"/>
          <w:szCs w:val="27"/>
          <w:lang w:val="en-IN" w:eastAsia="en-IN"/>
        </w:rPr>
        <w:t>java.util.concurrent</w:t>
      </w:r>
      <w:proofErr w:type="spellEnd"/>
      <w:r w:rsidRPr="009C54F5">
        <w:rPr>
          <w:rFonts w:ascii="raleway" w:eastAsia="Times New Roman" w:hAnsi="raleway" w:cs="Times New Roman"/>
          <w:color w:val="333333"/>
          <w:sz w:val="27"/>
          <w:szCs w:val="27"/>
          <w:lang w:val="en-IN" w:eastAsia="en-IN"/>
        </w:rPr>
        <w:t> contains way too many features to discuss in a single write-up. In this article, we will mainly focus on some of the most useful utilities from this package like:</w:t>
      </w:r>
    </w:p>
    <w:p w:rsidR="009C54F5" w:rsidRPr="009C54F5" w:rsidRDefault="009C54F5" w:rsidP="009C54F5">
      <w:pPr>
        <w:numPr>
          <w:ilvl w:val="0"/>
          <w:numId w:val="6"/>
        </w:numPr>
        <w:shd w:val="clear" w:color="auto" w:fill="FFFFFF"/>
        <w:spacing w:before="100" w:beforeAutospacing="1" w:after="100" w:afterAutospacing="1" w:line="240" w:lineRule="auto"/>
        <w:rPr>
          <w:rFonts w:ascii="raleway" w:eastAsia="Times New Roman" w:hAnsi="raleway" w:cs="Times New Roman"/>
          <w:color w:val="333333"/>
          <w:sz w:val="27"/>
          <w:szCs w:val="27"/>
          <w:lang w:val="en-IN" w:eastAsia="en-IN"/>
        </w:rPr>
      </w:pPr>
      <w:r w:rsidRPr="009C54F5">
        <w:rPr>
          <w:rFonts w:ascii="raleway" w:eastAsia="Times New Roman" w:hAnsi="raleway" w:cs="Times New Roman"/>
          <w:i/>
          <w:iCs/>
          <w:color w:val="333333"/>
          <w:sz w:val="27"/>
          <w:szCs w:val="27"/>
          <w:lang w:val="en-IN" w:eastAsia="en-IN"/>
        </w:rPr>
        <w:t>Executor</w:t>
      </w:r>
    </w:p>
    <w:p w:rsidR="009C54F5" w:rsidRPr="009C54F5" w:rsidRDefault="009C54F5" w:rsidP="009C54F5">
      <w:pPr>
        <w:numPr>
          <w:ilvl w:val="0"/>
          <w:numId w:val="6"/>
        </w:numPr>
        <w:shd w:val="clear" w:color="auto" w:fill="FFFFFF"/>
        <w:spacing w:before="100" w:beforeAutospacing="1" w:after="100" w:afterAutospacing="1" w:line="240" w:lineRule="auto"/>
        <w:rPr>
          <w:rFonts w:ascii="raleway" w:eastAsia="Times New Roman" w:hAnsi="raleway" w:cs="Times New Roman"/>
          <w:color w:val="333333"/>
          <w:sz w:val="27"/>
          <w:szCs w:val="27"/>
          <w:lang w:val="en-IN" w:eastAsia="en-IN"/>
        </w:rPr>
      </w:pPr>
      <w:proofErr w:type="spellStart"/>
      <w:r w:rsidRPr="009C54F5">
        <w:rPr>
          <w:rFonts w:ascii="raleway" w:eastAsia="Times New Roman" w:hAnsi="raleway" w:cs="Times New Roman"/>
          <w:i/>
          <w:iCs/>
          <w:color w:val="333333"/>
          <w:sz w:val="27"/>
          <w:szCs w:val="27"/>
          <w:lang w:val="en-IN" w:eastAsia="en-IN"/>
        </w:rPr>
        <w:t>ExecutorService</w:t>
      </w:r>
      <w:proofErr w:type="spellEnd"/>
    </w:p>
    <w:p w:rsidR="009C54F5" w:rsidRPr="009C54F5" w:rsidRDefault="009C54F5" w:rsidP="009C54F5">
      <w:pPr>
        <w:numPr>
          <w:ilvl w:val="0"/>
          <w:numId w:val="6"/>
        </w:numPr>
        <w:shd w:val="clear" w:color="auto" w:fill="FFFFFF"/>
        <w:spacing w:before="100" w:beforeAutospacing="1" w:after="100" w:afterAutospacing="1" w:line="240" w:lineRule="auto"/>
        <w:rPr>
          <w:rFonts w:ascii="raleway" w:eastAsia="Times New Roman" w:hAnsi="raleway" w:cs="Times New Roman"/>
          <w:color w:val="333333"/>
          <w:sz w:val="27"/>
          <w:szCs w:val="27"/>
          <w:lang w:val="en-IN" w:eastAsia="en-IN"/>
        </w:rPr>
      </w:pPr>
      <w:proofErr w:type="spellStart"/>
      <w:r w:rsidRPr="009C54F5">
        <w:rPr>
          <w:rFonts w:ascii="raleway" w:eastAsia="Times New Roman" w:hAnsi="raleway" w:cs="Times New Roman"/>
          <w:i/>
          <w:iCs/>
          <w:color w:val="333333"/>
          <w:sz w:val="27"/>
          <w:szCs w:val="27"/>
          <w:lang w:val="en-IN" w:eastAsia="en-IN"/>
        </w:rPr>
        <w:t>ScheduledExecutorService</w:t>
      </w:r>
      <w:proofErr w:type="spellEnd"/>
    </w:p>
    <w:p w:rsidR="009C54F5" w:rsidRPr="009C54F5" w:rsidRDefault="009C54F5" w:rsidP="009C54F5">
      <w:pPr>
        <w:numPr>
          <w:ilvl w:val="0"/>
          <w:numId w:val="6"/>
        </w:numPr>
        <w:shd w:val="clear" w:color="auto" w:fill="FFFFFF"/>
        <w:spacing w:before="100" w:beforeAutospacing="1" w:after="100" w:afterAutospacing="1" w:line="240" w:lineRule="auto"/>
        <w:rPr>
          <w:rFonts w:ascii="raleway" w:eastAsia="Times New Roman" w:hAnsi="raleway" w:cs="Times New Roman"/>
          <w:color w:val="333333"/>
          <w:sz w:val="27"/>
          <w:szCs w:val="27"/>
          <w:lang w:val="en-IN" w:eastAsia="en-IN"/>
        </w:rPr>
      </w:pPr>
      <w:r w:rsidRPr="009C54F5">
        <w:rPr>
          <w:rFonts w:ascii="raleway" w:eastAsia="Times New Roman" w:hAnsi="raleway" w:cs="Times New Roman"/>
          <w:i/>
          <w:iCs/>
          <w:color w:val="333333"/>
          <w:sz w:val="27"/>
          <w:szCs w:val="27"/>
          <w:lang w:val="en-IN" w:eastAsia="en-IN"/>
        </w:rPr>
        <w:t>Future</w:t>
      </w:r>
    </w:p>
    <w:p w:rsidR="009C54F5" w:rsidRPr="009C54F5" w:rsidRDefault="009C54F5" w:rsidP="009C54F5">
      <w:pPr>
        <w:numPr>
          <w:ilvl w:val="0"/>
          <w:numId w:val="6"/>
        </w:numPr>
        <w:shd w:val="clear" w:color="auto" w:fill="FFFFFF"/>
        <w:spacing w:before="100" w:beforeAutospacing="1" w:after="100" w:afterAutospacing="1" w:line="240" w:lineRule="auto"/>
        <w:rPr>
          <w:rFonts w:ascii="raleway" w:eastAsia="Times New Roman" w:hAnsi="raleway" w:cs="Times New Roman"/>
          <w:color w:val="333333"/>
          <w:sz w:val="27"/>
          <w:szCs w:val="27"/>
          <w:lang w:val="en-IN" w:eastAsia="en-IN"/>
        </w:rPr>
      </w:pPr>
      <w:proofErr w:type="spellStart"/>
      <w:r w:rsidRPr="009C54F5">
        <w:rPr>
          <w:rFonts w:ascii="raleway" w:eastAsia="Times New Roman" w:hAnsi="raleway" w:cs="Times New Roman"/>
          <w:i/>
          <w:iCs/>
          <w:color w:val="333333"/>
          <w:sz w:val="27"/>
          <w:szCs w:val="27"/>
          <w:lang w:val="en-IN" w:eastAsia="en-IN"/>
        </w:rPr>
        <w:t>CountDownLatch</w:t>
      </w:r>
      <w:proofErr w:type="spellEnd"/>
    </w:p>
    <w:p w:rsidR="009C54F5" w:rsidRPr="009C54F5" w:rsidRDefault="009C54F5" w:rsidP="009C54F5">
      <w:pPr>
        <w:numPr>
          <w:ilvl w:val="0"/>
          <w:numId w:val="6"/>
        </w:numPr>
        <w:shd w:val="clear" w:color="auto" w:fill="FFFFFF"/>
        <w:spacing w:before="100" w:beforeAutospacing="1" w:after="100" w:afterAutospacing="1" w:line="240" w:lineRule="auto"/>
        <w:rPr>
          <w:rFonts w:ascii="raleway" w:eastAsia="Times New Roman" w:hAnsi="raleway" w:cs="Times New Roman"/>
          <w:color w:val="333333"/>
          <w:sz w:val="27"/>
          <w:szCs w:val="27"/>
          <w:lang w:val="en-IN" w:eastAsia="en-IN"/>
        </w:rPr>
      </w:pPr>
      <w:proofErr w:type="spellStart"/>
      <w:r w:rsidRPr="009C54F5">
        <w:rPr>
          <w:rFonts w:ascii="raleway" w:eastAsia="Times New Roman" w:hAnsi="raleway" w:cs="Times New Roman"/>
          <w:i/>
          <w:iCs/>
          <w:color w:val="333333"/>
          <w:sz w:val="27"/>
          <w:szCs w:val="27"/>
          <w:lang w:val="en-IN" w:eastAsia="en-IN"/>
        </w:rPr>
        <w:t>CyclicBarrier</w:t>
      </w:r>
      <w:proofErr w:type="spellEnd"/>
    </w:p>
    <w:p w:rsidR="009C54F5" w:rsidRPr="009C54F5" w:rsidRDefault="009C54F5" w:rsidP="009C54F5">
      <w:pPr>
        <w:numPr>
          <w:ilvl w:val="0"/>
          <w:numId w:val="6"/>
        </w:numPr>
        <w:shd w:val="clear" w:color="auto" w:fill="FFFFFF"/>
        <w:spacing w:before="100" w:beforeAutospacing="1" w:after="100" w:afterAutospacing="1" w:line="240" w:lineRule="auto"/>
        <w:rPr>
          <w:rFonts w:ascii="raleway" w:eastAsia="Times New Roman" w:hAnsi="raleway" w:cs="Times New Roman"/>
          <w:color w:val="333333"/>
          <w:sz w:val="27"/>
          <w:szCs w:val="27"/>
          <w:lang w:val="en-IN" w:eastAsia="en-IN"/>
        </w:rPr>
      </w:pPr>
      <w:r w:rsidRPr="009C54F5">
        <w:rPr>
          <w:rFonts w:ascii="raleway" w:eastAsia="Times New Roman" w:hAnsi="raleway" w:cs="Times New Roman"/>
          <w:i/>
          <w:iCs/>
          <w:color w:val="333333"/>
          <w:sz w:val="27"/>
          <w:szCs w:val="27"/>
          <w:lang w:val="en-IN" w:eastAsia="en-IN"/>
        </w:rPr>
        <w:t>Semaphore</w:t>
      </w:r>
    </w:p>
    <w:p w:rsidR="009C54F5" w:rsidRPr="009C54F5" w:rsidRDefault="009C54F5" w:rsidP="009C54F5">
      <w:pPr>
        <w:numPr>
          <w:ilvl w:val="0"/>
          <w:numId w:val="6"/>
        </w:numPr>
        <w:shd w:val="clear" w:color="auto" w:fill="FFFFFF"/>
        <w:spacing w:before="100" w:beforeAutospacing="1" w:after="100" w:afterAutospacing="1" w:line="240" w:lineRule="auto"/>
        <w:rPr>
          <w:rFonts w:ascii="raleway" w:eastAsia="Times New Roman" w:hAnsi="raleway" w:cs="Times New Roman"/>
          <w:color w:val="333333"/>
          <w:sz w:val="27"/>
          <w:szCs w:val="27"/>
          <w:lang w:val="en-IN" w:eastAsia="en-IN"/>
        </w:rPr>
      </w:pPr>
      <w:proofErr w:type="spellStart"/>
      <w:r w:rsidRPr="009C54F5">
        <w:rPr>
          <w:rFonts w:ascii="raleway" w:eastAsia="Times New Roman" w:hAnsi="raleway" w:cs="Times New Roman"/>
          <w:i/>
          <w:iCs/>
          <w:color w:val="333333"/>
          <w:sz w:val="27"/>
          <w:szCs w:val="27"/>
          <w:lang w:val="en-IN" w:eastAsia="en-IN"/>
        </w:rPr>
        <w:t>ThreadFactory</w:t>
      </w:r>
      <w:proofErr w:type="spellEnd"/>
    </w:p>
    <w:p w:rsidR="009C54F5" w:rsidRPr="009C54F5" w:rsidRDefault="009C54F5" w:rsidP="009C54F5">
      <w:pPr>
        <w:numPr>
          <w:ilvl w:val="0"/>
          <w:numId w:val="6"/>
        </w:numPr>
        <w:shd w:val="clear" w:color="auto" w:fill="FFFFFF"/>
        <w:spacing w:before="100" w:beforeAutospacing="1" w:after="100" w:afterAutospacing="1" w:line="240" w:lineRule="auto"/>
        <w:rPr>
          <w:rFonts w:ascii="raleway" w:eastAsia="Times New Roman" w:hAnsi="raleway" w:cs="Times New Roman"/>
          <w:color w:val="333333"/>
          <w:sz w:val="27"/>
          <w:szCs w:val="27"/>
          <w:lang w:val="en-IN" w:eastAsia="en-IN"/>
        </w:rPr>
      </w:pPr>
      <w:proofErr w:type="spellStart"/>
      <w:r w:rsidRPr="009C54F5">
        <w:rPr>
          <w:rFonts w:ascii="raleway" w:eastAsia="Times New Roman" w:hAnsi="raleway" w:cs="Times New Roman"/>
          <w:i/>
          <w:iCs/>
          <w:color w:val="333333"/>
          <w:sz w:val="27"/>
          <w:szCs w:val="27"/>
          <w:lang w:val="en-IN" w:eastAsia="en-IN"/>
        </w:rPr>
        <w:t>BlockingQueue</w:t>
      </w:r>
      <w:proofErr w:type="spellEnd"/>
    </w:p>
    <w:p w:rsidR="009C54F5" w:rsidRPr="009C54F5" w:rsidRDefault="009C54F5" w:rsidP="009C54F5">
      <w:pPr>
        <w:numPr>
          <w:ilvl w:val="0"/>
          <w:numId w:val="6"/>
        </w:numPr>
        <w:shd w:val="clear" w:color="auto" w:fill="FFFFFF"/>
        <w:spacing w:before="100" w:beforeAutospacing="1" w:after="100" w:afterAutospacing="1" w:line="240" w:lineRule="auto"/>
        <w:rPr>
          <w:rFonts w:ascii="raleway" w:eastAsia="Times New Roman" w:hAnsi="raleway" w:cs="Times New Roman"/>
          <w:color w:val="333333"/>
          <w:sz w:val="27"/>
          <w:szCs w:val="27"/>
          <w:lang w:val="en-IN" w:eastAsia="en-IN"/>
        </w:rPr>
      </w:pPr>
      <w:proofErr w:type="spellStart"/>
      <w:r w:rsidRPr="009C54F5">
        <w:rPr>
          <w:rFonts w:ascii="raleway" w:eastAsia="Times New Roman" w:hAnsi="raleway" w:cs="Times New Roman"/>
          <w:i/>
          <w:iCs/>
          <w:color w:val="333333"/>
          <w:sz w:val="27"/>
          <w:szCs w:val="27"/>
          <w:lang w:val="en-IN" w:eastAsia="en-IN"/>
        </w:rPr>
        <w:t>DelayQueue</w:t>
      </w:r>
      <w:proofErr w:type="spellEnd"/>
    </w:p>
    <w:p w:rsidR="009C54F5" w:rsidRPr="009C54F5" w:rsidRDefault="009C54F5" w:rsidP="009C54F5">
      <w:pPr>
        <w:numPr>
          <w:ilvl w:val="0"/>
          <w:numId w:val="6"/>
        </w:numPr>
        <w:shd w:val="clear" w:color="auto" w:fill="FFFFFF"/>
        <w:spacing w:before="100" w:beforeAutospacing="1" w:after="100" w:afterAutospacing="1" w:line="240" w:lineRule="auto"/>
        <w:rPr>
          <w:rFonts w:ascii="raleway" w:eastAsia="Times New Roman" w:hAnsi="raleway" w:cs="Times New Roman"/>
          <w:color w:val="333333"/>
          <w:sz w:val="27"/>
          <w:szCs w:val="27"/>
          <w:lang w:val="en-IN" w:eastAsia="en-IN"/>
        </w:rPr>
      </w:pPr>
      <w:r w:rsidRPr="009C54F5">
        <w:rPr>
          <w:rFonts w:ascii="raleway" w:eastAsia="Times New Roman" w:hAnsi="raleway" w:cs="Times New Roman"/>
          <w:i/>
          <w:iCs/>
          <w:color w:val="333333"/>
          <w:sz w:val="27"/>
          <w:szCs w:val="27"/>
          <w:lang w:val="en-IN" w:eastAsia="en-IN"/>
        </w:rPr>
        <w:t>Locks</w:t>
      </w:r>
    </w:p>
    <w:p w:rsidR="009C54F5" w:rsidRPr="009C54F5" w:rsidRDefault="009C54F5" w:rsidP="009C54F5">
      <w:pPr>
        <w:numPr>
          <w:ilvl w:val="0"/>
          <w:numId w:val="6"/>
        </w:numPr>
        <w:shd w:val="clear" w:color="auto" w:fill="FFFFFF"/>
        <w:spacing w:before="100" w:beforeAutospacing="1" w:after="100" w:afterAutospacing="1" w:line="240" w:lineRule="auto"/>
        <w:rPr>
          <w:rFonts w:ascii="raleway" w:eastAsia="Times New Roman" w:hAnsi="raleway" w:cs="Times New Roman"/>
          <w:color w:val="333333"/>
          <w:sz w:val="27"/>
          <w:szCs w:val="27"/>
          <w:lang w:val="en-IN" w:eastAsia="en-IN"/>
        </w:rPr>
      </w:pPr>
      <w:r w:rsidRPr="009C54F5">
        <w:rPr>
          <w:rFonts w:ascii="raleway" w:eastAsia="Times New Roman" w:hAnsi="raleway" w:cs="Times New Roman"/>
          <w:i/>
          <w:iCs/>
          <w:color w:val="333333"/>
          <w:sz w:val="27"/>
          <w:szCs w:val="27"/>
          <w:lang w:val="en-IN" w:eastAsia="en-IN"/>
        </w:rPr>
        <w:t>Phaser</w:t>
      </w:r>
    </w:p>
    <w:p w:rsidR="009C54F5" w:rsidRDefault="009C54F5" w:rsidP="009C54F5">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2.1. </w:t>
      </w:r>
      <w:r>
        <w:rPr>
          <w:rStyle w:val="Emphasis"/>
          <w:rFonts w:ascii="raleway" w:hAnsi="raleway"/>
          <w:color w:val="333333"/>
          <w:sz w:val="36"/>
          <w:szCs w:val="36"/>
        </w:rPr>
        <w:t>Executor</w:t>
      </w: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hyperlink r:id="rId11" w:history="1">
        <w:r>
          <w:rPr>
            <w:rStyle w:val="Hyperlink"/>
            <w:rFonts w:ascii="raleway" w:hAnsi="raleway"/>
            <w:b/>
            <w:bCs/>
            <w:i/>
            <w:iCs/>
            <w:color w:val="63B175"/>
            <w:sz w:val="27"/>
            <w:szCs w:val="27"/>
          </w:rPr>
          <w:t>Executor</w:t>
        </w:r>
      </w:hyperlink>
      <w:r>
        <w:rPr>
          <w:rStyle w:val="Strong"/>
          <w:rFonts w:ascii="raleway" w:hAnsi="raleway"/>
          <w:color w:val="333333"/>
          <w:sz w:val="27"/>
          <w:szCs w:val="27"/>
        </w:rPr>
        <w:t> is an interface that represents an object that executes provided tasks.</w:t>
      </w: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It depends on the particular implementation (from where the invocation is initiated) if the task should be run on a new or current thread. Hence, using this interface, we can decouple the task execution flow from the actual task execution mechanism.</w:t>
      </w: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One point to note here is that </w:t>
      </w:r>
      <w:r>
        <w:rPr>
          <w:rStyle w:val="Emphasis"/>
          <w:rFonts w:ascii="raleway" w:hAnsi="raleway"/>
          <w:color w:val="333333"/>
          <w:sz w:val="27"/>
          <w:szCs w:val="27"/>
        </w:rPr>
        <w:t>Executor</w:t>
      </w:r>
      <w:r>
        <w:rPr>
          <w:rFonts w:ascii="raleway" w:hAnsi="raleway"/>
          <w:color w:val="333333"/>
          <w:sz w:val="27"/>
          <w:szCs w:val="27"/>
        </w:rPr>
        <w:t> does not strictly require the task execution to be asynchronous. In the simplest case, an executor can invoke the submitted task instantly in the invoking thread.</w:t>
      </w:r>
    </w:p>
    <w:p w:rsidR="002A20CF" w:rsidRDefault="002A20CF"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                                                       </w:t>
      </w: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We need to create an invoker to create the executor instance:</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9C54F5" w:rsidTr="009C54F5">
        <w:trPr>
          <w:tblCellSpacing w:w="0" w:type="dxa"/>
        </w:trPr>
        <w:tc>
          <w:tcPr>
            <w:tcW w:w="0" w:type="auto"/>
            <w:vAlign w:val="center"/>
            <w:hideMark/>
          </w:tcPr>
          <w:p w:rsidR="009C54F5" w:rsidRDefault="009C54F5" w:rsidP="009C54F5">
            <w:pPr>
              <w:rPr>
                <w:rFonts w:ascii="Times New Roman" w:hAnsi="Times New Roman"/>
                <w:sz w:val="24"/>
                <w:szCs w:val="24"/>
              </w:rPr>
            </w:pPr>
            <w:r>
              <w:t>1</w:t>
            </w:r>
          </w:p>
          <w:p w:rsidR="009C54F5" w:rsidRDefault="009C54F5" w:rsidP="009C54F5">
            <w:r>
              <w:t>2</w:t>
            </w:r>
          </w:p>
          <w:p w:rsidR="009C54F5" w:rsidRDefault="009C54F5" w:rsidP="009C54F5">
            <w:r>
              <w:t>3</w:t>
            </w:r>
          </w:p>
          <w:p w:rsidR="009C54F5" w:rsidRDefault="009C54F5" w:rsidP="009C54F5">
            <w:r>
              <w:lastRenderedPageBreak/>
              <w:t>4</w:t>
            </w:r>
          </w:p>
          <w:p w:rsidR="009C54F5" w:rsidRDefault="009C54F5" w:rsidP="009C54F5">
            <w:r>
              <w:t>5</w:t>
            </w:r>
          </w:p>
          <w:p w:rsidR="009C54F5" w:rsidRDefault="009C54F5" w:rsidP="009C54F5">
            <w:r>
              <w:t>6</w:t>
            </w:r>
          </w:p>
        </w:tc>
        <w:tc>
          <w:tcPr>
            <w:tcW w:w="14016" w:type="dxa"/>
            <w:vAlign w:val="center"/>
            <w:hideMark/>
          </w:tcPr>
          <w:p w:rsidR="009C54F5" w:rsidRDefault="009C54F5" w:rsidP="009C54F5">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Invoker implements</w:t>
            </w:r>
            <w:r>
              <w:t xml:space="preserve"> </w:t>
            </w:r>
            <w:r>
              <w:rPr>
                <w:rStyle w:val="HTMLCode"/>
                <w:rFonts w:eastAsiaTheme="minorHAnsi"/>
              </w:rPr>
              <w:t>Executor {</w:t>
            </w:r>
          </w:p>
          <w:p w:rsidR="009C54F5" w:rsidRDefault="009C54F5" w:rsidP="009C54F5">
            <w:r>
              <w:rPr>
                <w:rStyle w:val="HTMLCode"/>
                <w:rFonts w:eastAsiaTheme="minorHAnsi"/>
              </w:rPr>
              <w:t>    @Override</w:t>
            </w:r>
          </w:p>
          <w:p w:rsidR="009C54F5" w:rsidRDefault="009C54F5" w:rsidP="009C54F5">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execute(Runnable r) {</w:t>
            </w:r>
          </w:p>
          <w:p w:rsidR="009C54F5" w:rsidRDefault="009C54F5" w:rsidP="009C54F5">
            <w:r>
              <w:rPr>
                <w:rStyle w:val="HTMLCode"/>
                <w:rFonts w:eastAsiaTheme="minorHAnsi"/>
              </w:rPr>
              <w:lastRenderedPageBreak/>
              <w:t>        </w:t>
            </w:r>
            <w:proofErr w:type="spellStart"/>
            <w:r>
              <w:rPr>
                <w:rStyle w:val="HTMLCode"/>
                <w:rFonts w:eastAsiaTheme="minorHAnsi"/>
              </w:rPr>
              <w:t>r.run</w:t>
            </w:r>
            <w:proofErr w:type="spellEnd"/>
            <w:r>
              <w:rPr>
                <w:rStyle w:val="HTMLCode"/>
                <w:rFonts w:eastAsiaTheme="minorHAnsi"/>
              </w:rPr>
              <w:t>();</w:t>
            </w:r>
          </w:p>
          <w:p w:rsidR="009C54F5" w:rsidRDefault="009C54F5" w:rsidP="009C54F5">
            <w:r>
              <w:rPr>
                <w:rStyle w:val="HTMLCode"/>
                <w:rFonts w:eastAsiaTheme="minorHAnsi"/>
              </w:rPr>
              <w:t>    }</w:t>
            </w:r>
          </w:p>
          <w:p w:rsidR="009C54F5" w:rsidRDefault="009C54F5" w:rsidP="009C54F5">
            <w:r>
              <w:rPr>
                <w:rStyle w:val="HTMLCode"/>
                <w:rFonts w:eastAsiaTheme="minorHAnsi"/>
              </w:rPr>
              <w:t>}</w:t>
            </w:r>
          </w:p>
        </w:tc>
      </w:tr>
    </w:tbl>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Now, we can use this invoker to execute the task.</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9C54F5" w:rsidTr="009C54F5">
        <w:trPr>
          <w:tblCellSpacing w:w="0" w:type="dxa"/>
        </w:trPr>
        <w:tc>
          <w:tcPr>
            <w:tcW w:w="0" w:type="auto"/>
            <w:vAlign w:val="center"/>
            <w:hideMark/>
          </w:tcPr>
          <w:p w:rsidR="009C54F5" w:rsidRDefault="009C54F5" w:rsidP="009C54F5">
            <w:pPr>
              <w:rPr>
                <w:rFonts w:ascii="Times New Roman" w:hAnsi="Times New Roman"/>
                <w:sz w:val="24"/>
                <w:szCs w:val="24"/>
              </w:rPr>
            </w:pPr>
            <w:r>
              <w:t>1</w:t>
            </w:r>
          </w:p>
          <w:p w:rsidR="009C54F5" w:rsidRDefault="009C54F5" w:rsidP="009C54F5">
            <w:r>
              <w:t>2</w:t>
            </w:r>
          </w:p>
          <w:p w:rsidR="009C54F5" w:rsidRDefault="009C54F5" w:rsidP="009C54F5">
            <w:r>
              <w:t>3</w:t>
            </w:r>
          </w:p>
          <w:p w:rsidR="009C54F5" w:rsidRDefault="009C54F5" w:rsidP="009C54F5">
            <w:r>
              <w:t>4</w:t>
            </w:r>
          </w:p>
          <w:p w:rsidR="009C54F5" w:rsidRDefault="009C54F5" w:rsidP="009C54F5">
            <w:r>
              <w:t>5</w:t>
            </w:r>
          </w:p>
          <w:p w:rsidR="009C54F5" w:rsidRDefault="009C54F5" w:rsidP="009C54F5">
            <w:r>
              <w:t>6</w:t>
            </w:r>
          </w:p>
        </w:tc>
        <w:tc>
          <w:tcPr>
            <w:tcW w:w="14016" w:type="dxa"/>
            <w:vAlign w:val="center"/>
            <w:hideMark/>
          </w:tcPr>
          <w:p w:rsidR="009C54F5" w:rsidRDefault="009C54F5" w:rsidP="009C54F5">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execute() {</w:t>
            </w:r>
          </w:p>
          <w:p w:rsidR="009C54F5" w:rsidRDefault="009C54F5" w:rsidP="009C54F5">
            <w:r>
              <w:rPr>
                <w:rStyle w:val="HTMLCode"/>
                <w:rFonts w:eastAsiaTheme="minorHAnsi"/>
              </w:rPr>
              <w:t xml:space="preserve">    Executor </w:t>
            </w:r>
            <w:proofErr w:type="spellStart"/>
            <w:r>
              <w:rPr>
                <w:rStyle w:val="HTMLCode"/>
                <w:rFonts w:eastAsiaTheme="minorHAnsi"/>
              </w:rPr>
              <w:t>executor</w:t>
            </w:r>
            <w:proofErr w:type="spellEnd"/>
            <w:r>
              <w:rPr>
                <w:rStyle w:val="HTMLCode"/>
                <w:rFonts w:eastAsiaTheme="minorHAnsi"/>
              </w:rPr>
              <w:t xml:space="preserve"> = new</w:t>
            </w:r>
            <w:r>
              <w:t xml:space="preserve"> </w:t>
            </w:r>
            <w:r>
              <w:rPr>
                <w:rStyle w:val="HTMLCode"/>
                <w:rFonts w:eastAsiaTheme="minorHAnsi"/>
              </w:rPr>
              <w:t>Invoker();</w:t>
            </w:r>
          </w:p>
          <w:p w:rsidR="009C54F5" w:rsidRDefault="009C54F5" w:rsidP="009C54F5">
            <w:r>
              <w:rPr>
                <w:rStyle w:val="HTMLCode"/>
                <w:rFonts w:eastAsiaTheme="minorHAnsi"/>
              </w:rPr>
              <w:t>    </w:t>
            </w:r>
            <w:proofErr w:type="spellStart"/>
            <w:r>
              <w:rPr>
                <w:rStyle w:val="HTMLCode"/>
                <w:rFonts w:eastAsiaTheme="minorHAnsi"/>
              </w:rPr>
              <w:t>executor.execute</w:t>
            </w:r>
            <w:proofErr w:type="spellEnd"/>
            <w:r>
              <w:rPr>
                <w:rStyle w:val="HTMLCode"/>
                <w:rFonts w:eastAsiaTheme="minorHAnsi"/>
              </w:rPr>
              <w:t>( () -&gt; {</w:t>
            </w:r>
          </w:p>
          <w:p w:rsidR="009C54F5" w:rsidRDefault="009C54F5" w:rsidP="009C54F5">
            <w:r>
              <w:rPr>
                <w:rStyle w:val="HTMLCode"/>
                <w:rFonts w:eastAsiaTheme="minorHAnsi"/>
              </w:rPr>
              <w:t>        // task to be performed</w:t>
            </w:r>
          </w:p>
          <w:p w:rsidR="009C54F5" w:rsidRDefault="009C54F5" w:rsidP="009C54F5">
            <w:r>
              <w:rPr>
                <w:rStyle w:val="HTMLCode"/>
                <w:rFonts w:eastAsiaTheme="minorHAnsi"/>
              </w:rPr>
              <w:t>    });</w:t>
            </w:r>
          </w:p>
          <w:p w:rsidR="009C54F5" w:rsidRDefault="009C54F5" w:rsidP="009C54F5">
            <w:r>
              <w:rPr>
                <w:rStyle w:val="HTMLCode"/>
                <w:rFonts w:eastAsiaTheme="minorHAnsi"/>
              </w:rPr>
              <w:t>}</w:t>
            </w:r>
          </w:p>
        </w:tc>
      </w:tr>
    </w:tbl>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Point to note here is that if the executor can’t accept the task for execution, it will throw </w:t>
      </w:r>
      <w:proofErr w:type="spellStart"/>
      <w:r>
        <w:rPr>
          <w:rStyle w:val="Emphasis"/>
          <w:rFonts w:ascii="raleway" w:hAnsi="raleway"/>
          <w:color w:val="333333"/>
          <w:sz w:val="27"/>
          <w:szCs w:val="27"/>
        </w:rPr>
        <w:fldChar w:fldCharType="begin"/>
      </w:r>
      <w:r>
        <w:rPr>
          <w:rStyle w:val="Emphasis"/>
          <w:rFonts w:ascii="raleway" w:hAnsi="raleway"/>
          <w:color w:val="333333"/>
          <w:sz w:val="27"/>
          <w:szCs w:val="27"/>
        </w:rPr>
        <w:instrText xml:space="preserve"> HYPERLINK "https://docs.oracle.com/javase/8/docs/api/java/util/concurrent/RejectedExecutionException.html" </w:instrText>
      </w:r>
      <w:r>
        <w:rPr>
          <w:rStyle w:val="Emphasis"/>
          <w:rFonts w:ascii="raleway" w:hAnsi="raleway"/>
          <w:color w:val="333333"/>
          <w:sz w:val="27"/>
          <w:szCs w:val="27"/>
        </w:rPr>
        <w:fldChar w:fldCharType="separate"/>
      </w:r>
      <w:r>
        <w:rPr>
          <w:rStyle w:val="Hyperlink"/>
          <w:rFonts w:ascii="raleway" w:hAnsi="raleway"/>
          <w:i/>
          <w:iCs/>
          <w:color w:val="63B175"/>
          <w:sz w:val="27"/>
          <w:szCs w:val="27"/>
        </w:rPr>
        <w:t>RejectedExecutionException</w:t>
      </w:r>
      <w:proofErr w:type="spellEnd"/>
      <w:r>
        <w:rPr>
          <w:rStyle w:val="Emphasis"/>
          <w:rFonts w:ascii="raleway" w:hAnsi="raleway"/>
          <w:color w:val="333333"/>
          <w:sz w:val="27"/>
          <w:szCs w:val="27"/>
        </w:rPr>
        <w:fldChar w:fldCharType="end"/>
      </w:r>
      <w:r>
        <w:rPr>
          <w:rFonts w:ascii="raleway" w:hAnsi="raleway"/>
          <w:color w:val="333333"/>
          <w:sz w:val="27"/>
          <w:szCs w:val="27"/>
        </w:rPr>
        <w:t>.</w:t>
      </w:r>
    </w:p>
    <w:p w:rsidR="009C54F5" w:rsidRDefault="009C54F5" w:rsidP="009C54F5">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2.2. </w:t>
      </w:r>
      <w:proofErr w:type="spellStart"/>
      <w:r>
        <w:rPr>
          <w:rStyle w:val="Emphasis"/>
          <w:rFonts w:ascii="raleway" w:hAnsi="raleway"/>
          <w:color w:val="333333"/>
          <w:sz w:val="36"/>
          <w:szCs w:val="36"/>
        </w:rPr>
        <w:t>ExecutorService</w:t>
      </w:r>
      <w:proofErr w:type="spellEnd"/>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proofErr w:type="spellStart"/>
      <w:r>
        <w:rPr>
          <w:rStyle w:val="Emphasis"/>
          <w:rFonts w:ascii="raleway" w:hAnsi="raleway"/>
          <w:color w:val="333333"/>
          <w:sz w:val="27"/>
          <w:szCs w:val="27"/>
        </w:rPr>
        <w:t>ExecutorService</w:t>
      </w:r>
      <w:proofErr w:type="spellEnd"/>
      <w:r>
        <w:rPr>
          <w:rFonts w:ascii="raleway" w:hAnsi="raleway"/>
          <w:color w:val="333333"/>
          <w:sz w:val="27"/>
          <w:szCs w:val="27"/>
        </w:rPr>
        <w:t> is a complete solution for asynchronous processing. It manages an in-memory queue and schedules submitted tasks based on thread availability.</w:t>
      </w: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To use </w:t>
      </w:r>
      <w:proofErr w:type="spellStart"/>
      <w:r>
        <w:rPr>
          <w:rStyle w:val="Emphasis"/>
          <w:rFonts w:ascii="raleway" w:hAnsi="raleway"/>
          <w:color w:val="333333"/>
          <w:sz w:val="27"/>
          <w:szCs w:val="27"/>
        </w:rPr>
        <w:t>ExecutorService</w:t>
      </w:r>
      <w:proofErr w:type="spellEnd"/>
      <w:r>
        <w:rPr>
          <w:rStyle w:val="Emphasis"/>
          <w:rFonts w:ascii="raleway" w:hAnsi="raleway"/>
          <w:color w:val="333333"/>
          <w:sz w:val="27"/>
          <w:szCs w:val="27"/>
        </w:rPr>
        <w:t>, </w:t>
      </w:r>
      <w:r>
        <w:rPr>
          <w:rFonts w:ascii="raleway" w:hAnsi="raleway"/>
          <w:color w:val="333333"/>
          <w:sz w:val="27"/>
          <w:szCs w:val="27"/>
        </w:rPr>
        <w:t>we need to create one </w:t>
      </w:r>
      <w:r>
        <w:rPr>
          <w:rStyle w:val="Emphasis"/>
          <w:rFonts w:ascii="raleway" w:hAnsi="raleway"/>
          <w:color w:val="333333"/>
          <w:sz w:val="27"/>
          <w:szCs w:val="27"/>
        </w:rPr>
        <w:t>Runnable</w:t>
      </w:r>
      <w:r>
        <w:rPr>
          <w:rFonts w:ascii="raleway" w:hAnsi="raleway"/>
          <w:color w:val="333333"/>
          <w:sz w:val="27"/>
          <w:szCs w:val="27"/>
        </w:rPr>
        <w:t> class.</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9C54F5" w:rsidTr="009C54F5">
        <w:trPr>
          <w:tblCellSpacing w:w="0" w:type="dxa"/>
        </w:trPr>
        <w:tc>
          <w:tcPr>
            <w:tcW w:w="0" w:type="auto"/>
            <w:vAlign w:val="center"/>
            <w:hideMark/>
          </w:tcPr>
          <w:p w:rsidR="009C54F5" w:rsidRDefault="009C54F5" w:rsidP="009C54F5">
            <w:pPr>
              <w:rPr>
                <w:rFonts w:ascii="Times New Roman" w:hAnsi="Times New Roman"/>
                <w:sz w:val="24"/>
                <w:szCs w:val="24"/>
              </w:rPr>
            </w:pPr>
            <w:r>
              <w:t>1</w:t>
            </w:r>
          </w:p>
          <w:p w:rsidR="009C54F5" w:rsidRDefault="009C54F5" w:rsidP="009C54F5">
            <w:r>
              <w:t>2</w:t>
            </w:r>
          </w:p>
          <w:p w:rsidR="009C54F5" w:rsidRDefault="009C54F5" w:rsidP="009C54F5">
            <w:r>
              <w:t>3</w:t>
            </w:r>
          </w:p>
          <w:p w:rsidR="009C54F5" w:rsidRDefault="009C54F5" w:rsidP="009C54F5">
            <w:r>
              <w:t>4</w:t>
            </w:r>
          </w:p>
          <w:p w:rsidR="009C54F5" w:rsidRDefault="009C54F5" w:rsidP="009C54F5">
            <w:r>
              <w:t>5</w:t>
            </w:r>
          </w:p>
        </w:tc>
        <w:tc>
          <w:tcPr>
            <w:tcW w:w="14016" w:type="dxa"/>
            <w:vAlign w:val="center"/>
            <w:hideMark/>
          </w:tcPr>
          <w:p w:rsidR="009C54F5" w:rsidRDefault="009C54F5" w:rsidP="009C54F5">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Task implements</w:t>
            </w:r>
            <w:r>
              <w:t xml:space="preserve"> </w:t>
            </w:r>
            <w:r>
              <w:rPr>
                <w:rStyle w:val="HTMLCode"/>
                <w:rFonts w:eastAsiaTheme="minorHAnsi"/>
              </w:rPr>
              <w:t>Runnable {</w:t>
            </w:r>
          </w:p>
          <w:p w:rsidR="009C54F5" w:rsidRDefault="009C54F5" w:rsidP="009C54F5">
            <w:r>
              <w:rPr>
                <w:rStyle w:val="HTMLCode"/>
                <w:rFonts w:eastAsiaTheme="minorHAnsi"/>
              </w:rPr>
              <w:t>    @Override</w:t>
            </w:r>
          </w:p>
          <w:p w:rsidR="009C54F5" w:rsidRDefault="009C54F5" w:rsidP="009C54F5">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run() {</w:t>
            </w:r>
          </w:p>
          <w:p w:rsidR="009C54F5" w:rsidRDefault="009C54F5" w:rsidP="009C54F5">
            <w:r>
              <w:rPr>
                <w:rStyle w:val="HTMLCode"/>
                <w:rFonts w:eastAsiaTheme="minorHAnsi"/>
              </w:rPr>
              <w:t>        // task details</w:t>
            </w:r>
          </w:p>
          <w:p w:rsidR="009C54F5" w:rsidRDefault="009C54F5" w:rsidP="009C54F5">
            <w:r>
              <w:rPr>
                <w:rStyle w:val="HTMLCode"/>
                <w:rFonts w:eastAsiaTheme="minorHAnsi"/>
              </w:rPr>
              <w:t>    }</w:t>
            </w:r>
          </w:p>
          <w:p w:rsidR="009B3061" w:rsidRPr="009B3061" w:rsidRDefault="009B3061" w:rsidP="009C54F5">
            <w:pPr>
              <w:rPr>
                <w:rFonts w:ascii="Courier New" w:hAnsi="Courier New" w:cs="Courier New"/>
                <w:sz w:val="20"/>
                <w:szCs w:val="20"/>
              </w:rPr>
            </w:pPr>
          </w:p>
        </w:tc>
      </w:tr>
    </w:tbl>
    <w:p w:rsidR="009B3061" w:rsidRDefault="00434AC0" w:rsidP="009C54F5">
      <w:pPr>
        <w:pStyle w:val="NormalWeb"/>
        <w:shd w:val="clear" w:color="auto" w:fill="FFFFFF"/>
        <w:spacing w:before="0" w:beforeAutospacing="0" w:after="150" w:afterAutospacing="0"/>
        <w:rPr>
          <w:rFonts w:ascii="raleway" w:hAnsi="raleway"/>
          <w:color w:val="333333"/>
          <w:sz w:val="27"/>
          <w:szCs w:val="27"/>
        </w:rPr>
      </w:pPr>
      <w:r>
        <w:rPr>
          <w:noProof/>
        </w:rPr>
        <w:lastRenderedPageBreak/>
        <w:t xml:space="preserve">                     </w:t>
      </w:r>
      <w:r>
        <w:rPr>
          <w:noProof/>
        </w:rPr>
        <w:drawing>
          <wp:inline distT="0" distB="0" distL="0" distR="0" wp14:anchorId="2F901989" wp14:editId="463057D0">
            <wp:extent cx="4023360" cy="23886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3360" cy="2388655"/>
                    </a:xfrm>
                    <a:prstGeom prst="rect">
                      <a:avLst/>
                    </a:prstGeom>
                    <a:noFill/>
                    <a:ln>
                      <a:noFill/>
                    </a:ln>
                  </pic:spPr>
                </pic:pic>
              </a:graphicData>
            </a:graphic>
          </wp:inline>
        </w:drawing>
      </w: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Now we can create the </w:t>
      </w:r>
      <w:proofErr w:type="spellStart"/>
      <w:r>
        <w:rPr>
          <w:rStyle w:val="Emphasis"/>
          <w:rFonts w:ascii="raleway" w:hAnsi="raleway"/>
          <w:color w:val="333333"/>
          <w:sz w:val="27"/>
          <w:szCs w:val="27"/>
        </w:rPr>
        <w:t>ExecutorService</w:t>
      </w:r>
      <w:proofErr w:type="spellEnd"/>
      <w:r>
        <w:rPr>
          <w:rFonts w:ascii="raleway" w:hAnsi="raleway"/>
          <w:color w:val="333333"/>
          <w:sz w:val="27"/>
          <w:szCs w:val="27"/>
        </w:rPr>
        <w:t> instance and assign this task. At the time of creation, we need to specify the thread-pool size.</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9C54F5" w:rsidTr="009C54F5">
        <w:trPr>
          <w:tblCellSpacing w:w="0" w:type="dxa"/>
        </w:trPr>
        <w:tc>
          <w:tcPr>
            <w:tcW w:w="0" w:type="auto"/>
            <w:vAlign w:val="center"/>
            <w:hideMark/>
          </w:tcPr>
          <w:p w:rsidR="009C54F5" w:rsidRDefault="009C54F5" w:rsidP="009C54F5">
            <w:pPr>
              <w:rPr>
                <w:rFonts w:ascii="Times New Roman" w:hAnsi="Times New Roman"/>
                <w:sz w:val="24"/>
                <w:szCs w:val="24"/>
              </w:rPr>
            </w:pPr>
            <w:r>
              <w:t>1</w:t>
            </w:r>
          </w:p>
        </w:tc>
        <w:tc>
          <w:tcPr>
            <w:tcW w:w="14016" w:type="dxa"/>
            <w:vAlign w:val="center"/>
            <w:hideMark/>
          </w:tcPr>
          <w:p w:rsidR="009C54F5" w:rsidRDefault="009C54F5" w:rsidP="009C54F5">
            <w:proofErr w:type="spellStart"/>
            <w:r>
              <w:rPr>
                <w:rStyle w:val="HTMLCode"/>
                <w:rFonts w:eastAsiaTheme="minorHAnsi"/>
              </w:rPr>
              <w:t>ExecutorService</w:t>
            </w:r>
            <w:proofErr w:type="spellEnd"/>
            <w:r>
              <w:rPr>
                <w:rStyle w:val="HTMLCode"/>
                <w:rFonts w:eastAsiaTheme="minorHAnsi"/>
              </w:rPr>
              <w:t xml:space="preserve"> executor = </w:t>
            </w:r>
            <w:proofErr w:type="spellStart"/>
            <w:r>
              <w:rPr>
                <w:rStyle w:val="HTMLCode"/>
                <w:rFonts w:eastAsiaTheme="minorHAnsi"/>
              </w:rPr>
              <w:t>Executors.newFixedThreadPool</w:t>
            </w:r>
            <w:proofErr w:type="spellEnd"/>
            <w:r>
              <w:rPr>
                <w:rStyle w:val="HTMLCode"/>
                <w:rFonts w:eastAsiaTheme="minorHAnsi"/>
              </w:rPr>
              <w:t>(10);</w:t>
            </w:r>
          </w:p>
        </w:tc>
      </w:tr>
    </w:tbl>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If we want to create a single-threaded </w:t>
      </w:r>
      <w:proofErr w:type="spellStart"/>
      <w:r>
        <w:rPr>
          <w:rStyle w:val="Emphasis"/>
          <w:rFonts w:ascii="raleway" w:hAnsi="raleway"/>
          <w:color w:val="333333"/>
          <w:sz w:val="27"/>
          <w:szCs w:val="27"/>
        </w:rPr>
        <w:t>ExecutorService</w:t>
      </w:r>
      <w:proofErr w:type="spellEnd"/>
      <w:r>
        <w:rPr>
          <w:rFonts w:ascii="raleway" w:hAnsi="raleway"/>
          <w:color w:val="333333"/>
          <w:sz w:val="27"/>
          <w:szCs w:val="27"/>
        </w:rPr>
        <w:t> instance, we can use </w:t>
      </w:r>
      <w:proofErr w:type="spellStart"/>
      <w:r>
        <w:rPr>
          <w:rStyle w:val="Emphasis"/>
          <w:rFonts w:ascii="raleway" w:hAnsi="raleway"/>
          <w:b/>
          <w:bCs/>
          <w:color w:val="333333"/>
          <w:sz w:val="27"/>
          <w:szCs w:val="27"/>
        </w:rPr>
        <w:t>newSingleThreadExecutor</w:t>
      </w:r>
      <w:proofErr w:type="spellEnd"/>
      <w:r>
        <w:rPr>
          <w:rStyle w:val="Emphasis"/>
          <w:rFonts w:ascii="raleway" w:hAnsi="raleway"/>
          <w:b/>
          <w:bCs/>
          <w:color w:val="333333"/>
          <w:sz w:val="27"/>
          <w:szCs w:val="27"/>
        </w:rPr>
        <w:t>(</w:t>
      </w:r>
      <w:proofErr w:type="spellStart"/>
      <w:r>
        <w:rPr>
          <w:rStyle w:val="Emphasis"/>
          <w:rFonts w:ascii="raleway" w:hAnsi="raleway"/>
          <w:b/>
          <w:bCs/>
          <w:color w:val="333333"/>
          <w:sz w:val="27"/>
          <w:szCs w:val="27"/>
        </w:rPr>
        <w:t>ThreadFactory</w:t>
      </w:r>
      <w:proofErr w:type="spellEnd"/>
      <w:r>
        <w:rPr>
          <w:rStyle w:val="Emphasis"/>
          <w:rFonts w:ascii="raleway" w:hAnsi="raleway"/>
          <w:b/>
          <w:bCs/>
          <w:color w:val="333333"/>
          <w:sz w:val="27"/>
          <w:szCs w:val="27"/>
        </w:rPr>
        <w:t xml:space="preserve"> </w:t>
      </w:r>
      <w:proofErr w:type="spellStart"/>
      <w:r>
        <w:rPr>
          <w:rStyle w:val="Emphasis"/>
          <w:rFonts w:ascii="raleway" w:hAnsi="raleway"/>
          <w:b/>
          <w:bCs/>
          <w:color w:val="333333"/>
          <w:sz w:val="27"/>
          <w:szCs w:val="27"/>
        </w:rPr>
        <w:t>threadFactory</w:t>
      </w:r>
      <w:proofErr w:type="spellEnd"/>
      <w:r>
        <w:rPr>
          <w:rStyle w:val="Emphasis"/>
          <w:rFonts w:ascii="raleway" w:hAnsi="raleway"/>
          <w:b/>
          <w:bCs/>
          <w:color w:val="333333"/>
          <w:sz w:val="27"/>
          <w:szCs w:val="27"/>
        </w:rPr>
        <w:t>)</w:t>
      </w:r>
      <w:r>
        <w:rPr>
          <w:rFonts w:ascii="raleway" w:hAnsi="raleway"/>
          <w:color w:val="333333"/>
          <w:sz w:val="27"/>
          <w:szCs w:val="27"/>
        </w:rPr>
        <w:t> to create the instance.</w:t>
      </w: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Once the executor is created, we can use it to submit the task.</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9C54F5" w:rsidTr="009C54F5">
        <w:trPr>
          <w:tblCellSpacing w:w="0" w:type="dxa"/>
        </w:trPr>
        <w:tc>
          <w:tcPr>
            <w:tcW w:w="0" w:type="auto"/>
            <w:vAlign w:val="center"/>
            <w:hideMark/>
          </w:tcPr>
          <w:p w:rsidR="009C54F5" w:rsidRDefault="009C54F5" w:rsidP="009C54F5">
            <w:pPr>
              <w:rPr>
                <w:rFonts w:ascii="Times New Roman" w:hAnsi="Times New Roman"/>
                <w:sz w:val="24"/>
                <w:szCs w:val="24"/>
              </w:rPr>
            </w:pPr>
            <w:r>
              <w:t>1</w:t>
            </w:r>
          </w:p>
          <w:p w:rsidR="009C54F5" w:rsidRDefault="009C54F5" w:rsidP="009C54F5">
            <w:r>
              <w:t>2</w:t>
            </w:r>
          </w:p>
          <w:p w:rsidR="009C54F5" w:rsidRDefault="009C54F5" w:rsidP="009C54F5">
            <w:r>
              <w:t>3</w:t>
            </w:r>
          </w:p>
        </w:tc>
        <w:tc>
          <w:tcPr>
            <w:tcW w:w="14016" w:type="dxa"/>
            <w:vAlign w:val="center"/>
            <w:hideMark/>
          </w:tcPr>
          <w:p w:rsidR="009C54F5" w:rsidRDefault="009C54F5" w:rsidP="009C54F5">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 xml:space="preserve">execute() { </w:t>
            </w:r>
          </w:p>
          <w:p w:rsidR="009C54F5" w:rsidRDefault="009C54F5" w:rsidP="009C54F5">
            <w:r>
              <w:rPr>
                <w:rStyle w:val="HTMLCode"/>
                <w:rFonts w:eastAsiaTheme="minorHAnsi"/>
              </w:rPr>
              <w:t>    </w:t>
            </w:r>
            <w:proofErr w:type="spellStart"/>
            <w:r>
              <w:rPr>
                <w:rStyle w:val="HTMLCode"/>
                <w:rFonts w:eastAsiaTheme="minorHAnsi"/>
              </w:rPr>
              <w:t>executor.submit</w:t>
            </w:r>
            <w:proofErr w:type="spellEnd"/>
            <w:r>
              <w:rPr>
                <w:rStyle w:val="HTMLCode"/>
                <w:rFonts w:eastAsiaTheme="minorHAnsi"/>
              </w:rPr>
              <w:t>(new</w:t>
            </w:r>
            <w:r>
              <w:t xml:space="preserve"> </w:t>
            </w:r>
            <w:r>
              <w:rPr>
                <w:rStyle w:val="HTMLCode"/>
                <w:rFonts w:eastAsiaTheme="minorHAnsi"/>
              </w:rPr>
              <w:t xml:space="preserve">Task()); </w:t>
            </w:r>
          </w:p>
          <w:p w:rsidR="009C54F5" w:rsidRDefault="009C54F5" w:rsidP="009C54F5">
            <w:r>
              <w:rPr>
                <w:rStyle w:val="HTMLCode"/>
                <w:rFonts w:eastAsiaTheme="minorHAnsi"/>
              </w:rPr>
              <w:t>}</w:t>
            </w:r>
          </w:p>
        </w:tc>
      </w:tr>
    </w:tbl>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We can also create the </w:t>
      </w:r>
      <w:r>
        <w:rPr>
          <w:rStyle w:val="Emphasis"/>
          <w:rFonts w:ascii="raleway" w:hAnsi="raleway"/>
          <w:color w:val="333333"/>
          <w:sz w:val="27"/>
          <w:szCs w:val="27"/>
        </w:rPr>
        <w:t>Runnable</w:t>
      </w:r>
      <w:r>
        <w:rPr>
          <w:rFonts w:ascii="raleway" w:hAnsi="raleway"/>
          <w:color w:val="333333"/>
          <w:sz w:val="27"/>
          <w:szCs w:val="27"/>
        </w:rPr>
        <w:t> instance while submitting the task.</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9C54F5" w:rsidTr="009C54F5">
        <w:trPr>
          <w:tblCellSpacing w:w="0" w:type="dxa"/>
        </w:trPr>
        <w:tc>
          <w:tcPr>
            <w:tcW w:w="0" w:type="auto"/>
            <w:vAlign w:val="center"/>
            <w:hideMark/>
          </w:tcPr>
          <w:p w:rsidR="009C54F5" w:rsidRDefault="009C54F5" w:rsidP="009C54F5">
            <w:pPr>
              <w:rPr>
                <w:rFonts w:ascii="Times New Roman" w:hAnsi="Times New Roman"/>
                <w:sz w:val="24"/>
                <w:szCs w:val="24"/>
              </w:rPr>
            </w:pPr>
            <w:r>
              <w:t>1</w:t>
            </w:r>
          </w:p>
          <w:p w:rsidR="009C54F5" w:rsidRDefault="009C54F5" w:rsidP="009C54F5">
            <w:r>
              <w:t>2</w:t>
            </w:r>
          </w:p>
          <w:p w:rsidR="009C54F5" w:rsidRDefault="009C54F5" w:rsidP="009C54F5">
            <w:r>
              <w:t>3</w:t>
            </w:r>
          </w:p>
        </w:tc>
        <w:tc>
          <w:tcPr>
            <w:tcW w:w="14016" w:type="dxa"/>
            <w:vAlign w:val="center"/>
            <w:hideMark/>
          </w:tcPr>
          <w:p w:rsidR="009C54F5" w:rsidRDefault="009C54F5" w:rsidP="009C54F5">
            <w:proofErr w:type="spellStart"/>
            <w:r>
              <w:rPr>
                <w:rStyle w:val="HTMLCode"/>
                <w:rFonts w:eastAsiaTheme="minorHAnsi"/>
              </w:rPr>
              <w:t>executor.submit</w:t>
            </w:r>
            <w:proofErr w:type="spellEnd"/>
            <w:r>
              <w:rPr>
                <w:rStyle w:val="HTMLCode"/>
                <w:rFonts w:eastAsiaTheme="minorHAnsi"/>
              </w:rPr>
              <w:t>(() -&gt; {</w:t>
            </w:r>
          </w:p>
          <w:p w:rsidR="009B3061" w:rsidRPr="009B3061" w:rsidRDefault="009C54F5" w:rsidP="009C54F5">
            <w:pPr>
              <w:rPr>
                <w:rFonts w:ascii="Courier New" w:hAnsi="Courier New" w:cs="Courier New"/>
                <w:sz w:val="20"/>
                <w:szCs w:val="20"/>
              </w:rPr>
            </w:pPr>
            <w:r>
              <w:rPr>
                <w:rStyle w:val="HTMLCode"/>
                <w:rFonts w:eastAsiaTheme="minorHAnsi"/>
              </w:rPr>
              <w:t>    new</w:t>
            </w:r>
            <w:r>
              <w:t xml:space="preserve"> </w:t>
            </w:r>
            <w:r>
              <w:rPr>
                <w:rStyle w:val="HTMLCode"/>
                <w:rFonts w:eastAsiaTheme="minorHAnsi"/>
              </w:rPr>
              <w:t>Task();</w:t>
            </w:r>
          </w:p>
          <w:p w:rsidR="009C54F5" w:rsidRDefault="009C54F5" w:rsidP="009C54F5">
            <w:r>
              <w:rPr>
                <w:rStyle w:val="HTMLCode"/>
                <w:rFonts w:eastAsiaTheme="minorHAnsi"/>
              </w:rPr>
              <w:t>});</w:t>
            </w:r>
          </w:p>
        </w:tc>
      </w:tr>
    </w:tbl>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It also comes with two out-of-the-box execution termination methods. The first one is </w:t>
      </w:r>
      <w:r>
        <w:rPr>
          <w:rStyle w:val="Emphasis"/>
          <w:rFonts w:ascii="raleway" w:hAnsi="raleway"/>
          <w:color w:val="333333"/>
          <w:sz w:val="27"/>
          <w:szCs w:val="27"/>
        </w:rPr>
        <w:t>shutdown()</w:t>
      </w:r>
      <w:r>
        <w:rPr>
          <w:rFonts w:ascii="raleway" w:hAnsi="raleway"/>
          <w:color w:val="333333"/>
          <w:sz w:val="27"/>
          <w:szCs w:val="27"/>
        </w:rPr>
        <w:t>; it waits till the all submitted task finish executing. The other method is </w:t>
      </w:r>
      <w:proofErr w:type="spellStart"/>
      <w:r>
        <w:rPr>
          <w:rStyle w:val="Emphasis"/>
          <w:rFonts w:ascii="raleway" w:hAnsi="raleway"/>
          <w:color w:val="333333"/>
          <w:sz w:val="27"/>
          <w:szCs w:val="27"/>
        </w:rPr>
        <w:t>shutdownNow</w:t>
      </w:r>
      <w:proofErr w:type="spellEnd"/>
      <w:r>
        <w:rPr>
          <w:rStyle w:val="Emphasis"/>
          <w:rFonts w:ascii="raleway" w:hAnsi="raleway"/>
          <w:color w:val="333333"/>
          <w:sz w:val="27"/>
          <w:szCs w:val="27"/>
        </w:rPr>
        <w:t>()</w:t>
      </w:r>
      <w:r>
        <w:rPr>
          <w:rFonts w:ascii="raleway" w:hAnsi="raleway"/>
          <w:color w:val="333333"/>
          <w:sz w:val="27"/>
          <w:szCs w:val="27"/>
        </w:rPr>
        <w:t> whic</w:t>
      </w:r>
      <w:r>
        <w:rPr>
          <w:rStyle w:val="Emphasis"/>
          <w:rFonts w:ascii="raleway" w:hAnsi="raleway"/>
          <w:color w:val="333333"/>
          <w:sz w:val="27"/>
          <w:szCs w:val="27"/>
        </w:rPr>
        <w:t>h</w:t>
      </w:r>
      <w:r>
        <w:rPr>
          <w:rFonts w:ascii="raleway" w:hAnsi="raleway"/>
          <w:color w:val="333333"/>
          <w:sz w:val="27"/>
          <w:szCs w:val="27"/>
        </w:rPr>
        <w:t> immediately terminates all the pending/executing tasks.</w:t>
      </w: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There is also another method </w:t>
      </w:r>
      <w:proofErr w:type="spellStart"/>
      <w:r>
        <w:rPr>
          <w:rStyle w:val="Emphasis"/>
          <w:rFonts w:ascii="raleway" w:hAnsi="raleway"/>
          <w:color w:val="333333"/>
          <w:sz w:val="27"/>
          <w:szCs w:val="27"/>
        </w:rPr>
        <w:t>awaitTermination</w:t>
      </w:r>
      <w:proofErr w:type="spellEnd"/>
      <w:r>
        <w:rPr>
          <w:rStyle w:val="Emphasis"/>
          <w:rFonts w:ascii="raleway" w:hAnsi="raleway"/>
          <w:color w:val="333333"/>
          <w:sz w:val="27"/>
          <w:szCs w:val="27"/>
        </w:rPr>
        <w:t xml:space="preserve">(long timeout, </w:t>
      </w:r>
      <w:proofErr w:type="spellStart"/>
      <w:r>
        <w:rPr>
          <w:rStyle w:val="Emphasis"/>
          <w:rFonts w:ascii="raleway" w:hAnsi="raleway"/>
          <w:color w:val="333333"/>
          <w:sz w:val="27"/>
          <w:szCs w:val="27"/>
        </w:rPr>
        <w:t>TimeUnit</w:t>
      </w:r>
      <w:proofErr w:type="spellEnd"/>
      <w:r>
        <w:rPr>
          <w:rStyle w:val="Emphasis"/>
          <w:rFonts w:ascii="raleway" w:hAnsi="raleway"/>
          <w:color w:val="333333"/>
          <w:sz w:val="27"/>
          <w:szCs w:val="27"/>
        </w:rPr>
        <w:t xml:space="preserve"> unit)</w:t>
      </w:r>
      <w:r>
        <w:rPr>
          <w:rFonts w:ascii="raleway" w:hAnsi="raleway"/>
          <w:color w:val="333333"/>
          <w:sz w:val="27"/>
          <w:szCs w:val="27"/>
        </w:rPr>
        <w:t> which forcefully blocks until all tasks have completed execution after a shutdown event triggered or execution-timeout occurred, or the execution thread itself is interrupted,</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9C54F5" w:rsidTr="009C54F5">
        <w:trPr>
          <w:tblCellSpacing w:w="0" w:type="dxa"/>
        </w:trPr>
        <w:tc>
          <w:tcPr>
            <w:tcW w:w="0" w:type="auto"/>
            <w:vAlign w:val="center"/>
            <w:hideMark/>
          </w:tcPr>
          <w:p w:rsidR="009C54F5" w:rsidRDefault="009C54F5" w:rsidP="009C54F5">
            <w:pPr>
              <w:rPr>
                <w:rFonts w:ascii="Times New Roman" w:hAnsi="Times New Roman"/>
                <w:sz w:val="24"/>
                <w:szCs w:val="24"/>
              </w:rPr>
            </w:pPr>
            <w:r>
              <w:lastRenderedPageBreak/>
              <w:t>1</w:t>
            </w:r>
          </w:p>
          <w:p w:rsidR="009C54F5" w:rsidRDefault="009C54F5" w:rsidP="009C54F5">
            <w:r>
              <w:t>2</w:t>
            </w:r>
          </w:p>
          <w:p w:rsidR="009C54F5" w:rsidRDefault="009C54F5" w:rsidP="009C54F5">
            <w:r>
              <w:t>3</w:t>
            </w:r>
          </w:p>
          <w:p w:rsidR="009C54F5" w:rsidRDefault="009C54F5" w:rsidP="009C54F5">
            <w:r>
              <w:t>4</w:t>
            </w:r>
          </w:p>
          <w:p w:rsidR="009C54F5" w:rsidRDefault="009C54F5" w:rsidP="009C54F5">
            <w:r>
              <w:t>5</w:t>
            </w:r>
          </w:p>
        </w:tc>
        <w:tc>
          <w:tcPr>
            <w:tcW w:w="14016" w:type="dxa"/>
            <w:vAlign w:val="center"/>
            <w:hideMark/>
          </w:tcPr>
          <w:p w:rsidR="009C54F5" w:rsidRDefault="009C54F5" w:rsidP="009C54F5">
            <w:r>
              <w:rPr>
                <w:rStyle w:val="HTMLCode"/>
                <w:rFonts w:eastAsiaTheme="minorHAnsi"/>
              </w:rPr>
              <w:t>try</w:t>
            </w:r>
            <w:r>
              <w:t xml:space="preserve"> </w:t>
            </w:r>
            <w:r>
              <w:rPr>
                <w:rStyle w:val="HTMLCode"/>
                <w:rFonts w:eastAsiaTheme="minorHAnsi"/>
              </w:rPr>
              <w:t>{</w:t>
            </w:r>
          </w:p>
          <w:p w:rsidR="009C54F5" w:rsidRDefault="009C54F5" w:rsidP="009C54F5">
            <w:r>
              <w:rPr>
                <w:rStyle w:val="HTMLCode"/>
                <w:rFonts w:eastAsiaTheme="minorHAnsi"/>
              </w:rPr>
              <w:t>    </w:t>
            </w:r>
            <w:proofErr w:type="spellStart"/>
            <w:r>
              <w:rPr>
                <w:rStyle w:val="HTMLCode"/>
                <w:rFonts w:eastAsiaTheme="minorHAnsi"/>
              </w:rPr>
              <w:t>executor.awaitTermination</w:t>
            </w:r>
            <w:proofErr w:type="spellEnd"/>
            <w:r>
              <w:rPr>
                <w:rStyle w:val="HTMLCode"/>
                <w:rFonts w:eastAsiaTheme="minorHAnsi"/>
              </w:rPr>
              <w:t xml:space="preserve">( 20l, </w:t>
            </w:r>
            <w:proofErr w:type="spellStart"/>
            <w:r>
              <w:rPr>
                <w:rStyle w:val="HTMLCode"/>
                <w:rFonts w:eastAsiaTheme="minorHAnsi"/>
              </w:rPr>
              <w:t>TimeUnit.NANOSECONDS</w:t>
            </w:r>
            <w:proofErr w:type="spellEnd"/>
            <w:r>
              <w:rPr>
                <w:rStyle w:val="HTMLCode"/>
                <w:rFonts w:eastAsiaTheme="minorHAnsi"/>
              </w:rPr>
              <w:t xml:space="preserve"> );</w:t>
            </w:r>
          </w:p>
          <w:p w:rsidR="009C54F5" w:rsidRDefault="009C54F5" w:rsidP="009C54F5">
            <w:r>
              <w:rPr>
                <w:rStyle w:val="HTMLCode"/>
                <w:rFonts w:eastAsiaTheme="minorHAnsi"/>
              </w:rPr>
              <w:t>} catch</w:t>
            </w:r>
            <w:r>
              <w:t xml:space="preserve"> </w:t>
            </w:r>
            <w:r>
              <w:rPr>
                <w:rStyle w:val="HTMLCode"/>
                <w:rFonts w:eastAsiaTheme="minorHAnsi"/>
              </w:rPr>
              <w:t>(</w:t>
            </w:r>
            <w:proofErr w:type="spellStart"/>
            <w:r>
              <w:rPr>
                <w:rStyle w:val="HTMLCode"/>
                <w:rFonts w:eastAsiaTheme="minorHAnsi"/>
              </w:rPr>
              <w:t>InterruptedException</w:t>
            </w:r>
            <w:proofErr w:type="spellEnd"/>
            <w:r>
              <w:rPr>
                <w:rStyle w:val="HTMLCode"/>
                <w:rFonts w:eastAsiaTheme="minorHAnsi"/>
              </w:rPr>
              <w:t xml:space="preserve"> e) {</w:t>
            </w:r>
          </w:p>
          <w:p w:rsidR="009C54F5" w:rsidRDefault="009C54F5" w:rsidP="009C54F5">
            <w:r>
              <w:rPr>
                <w:rStyle w:val="HTMLCode"/>
                <w:rFonts w:eastAsiaTheme="minorHAnsi"/>
              </w:rPr>
              <w:t>    </w:t>
            </w:r>
            <w:proofErr w:type="spellStart"/>
            <w:r>
              <w:rPr>
                <w:rStyle w:val="HTMLCode"/>
                <w:rFonts w:eastAsiaTheme="minorHAnsi"/>
              </w:rPr>
              <w:t>e.printStackTrace</w:t>
            </w:r>
            <w:proofErr w:type="spellEnd"/>
            <w:r>
              <w:rPr>
                <w:rStyle w:val="HTMLCode"/>
                <w:rFonts w:eastAsiaTheme="minorHAnsi"/>
              </w:rPr>
              <w:t>();</w:t>
            </w:r>
          </w:p>
          <w:p w:rsidR="009B3061" w:rsidRDefault="009C54F5" w:rsidP="009C54F5">
            <w:pPr>
              <w:rPr>
                <w:rStyle w:val="HTMLCode"/>
                <w:rFonts w:eastAsiaTheme="minorHAnsi"/>
              </w:rPr>
            </w:pPr>
            <w:r>
              <w:rPr>
                <w:rStyle w:val="HTMLCode"/>
                <w:rFonts w:eastAsiaTheme="minorHAnsi"/>
              </w:rPr>
              <w:t>}</w:t>
            </w:r>
          </w:p>
          <w:p w:rsidR="009B3061" w:rsidRDefault="009B3061" w:rsidP="009C54F5">
            <w:r>
              <w:rPr>
                <w:rStyle w:val="HTMLCode"/>
                <w:rFonts w:eastAsiaTheme="minorHAnsi"/>
              </w:rPr>
              <w:t xml:space="preserve">                              </w:t>
            </w:r>
          </w:p>
        </w:tc>
      </w:tr>
    </w:tbl>
    <w:p w:rsidR="009C54F5" w:rsidRDefault="009C54F5" w:rsidP="009C54F5">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2.3. </w:t>
      </w:r>
      <w:proofErr w:type="spellStart"/>
      <w:r>
        <w:rPr>
          <w:rStyle w:val="Emphasis"/>
          <w:rFonts w:ascii="raleway" w:hAnsi="raleway"/>
          <w:color w:val="333333"/>
          <w:sz w:val="36"/>
          <w:szCs w:val="36"/>
        </w:rPr>
        <w:t>ScheduledExecutorService</w:t>
      </w:r>
      <w:proofErr w:type="spellEnd"/>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proofErr w:type="spellStart"/>
      <w:r>
        <w:rPr>
          <w:rStyle w:val="Emphasis"/>
          <w:rFonts w:ascii="raleway" w:hAnsi="raleway"/>
          <w:color w:val="333333"/>
          <w:sz w:val="27"/>
          <w:szCs w:val="27"/>
        </w:rPr>
        <w:t>ScheduledExecutorService</w:t>
      </w:r>
      <w:proofErr w:type="spellEnd"/>
      <w:r>
        <w:rPr>
          <w:rFonts w:ascii="raleway" w:hAnsi="raleway"/>
          <w:color w:val="333333"/>
          <w:sz w:val="27"/>
          <w:szCs w:val="27"/>
        </w:rPr>
        <w:t> is a similar interface to </w:t>
      </w:r>
      <w:proofErr w:type="spellStart"/>
      <w:r>
        <w:rPr>
          <w:rStyle w:val="Emphasis"/>
          <w:rFonts w:ascii="raleway" w:hAnsi="raleway"/>
          <w:color w:val="333333"/>
          <w:sz w:val="27"/>
          <w:szCs w:val="27"/>
        </w:rPr>
        <w:t>ExecutorService</w:t>
      </w:r>
      <w:proofErr w:type="spellEnd"/>
      <w:r>
        <w:rPr>
          <w:rStyle w:val="Emphasis"/>
          <w:rFonts w:ascii="raleway" w:hAnsi="raleway"/>
          <w:color w:val="333333"/>
          <w:sz w:val="27"/>
          <w:szCs w:val="27"/>
        </w:rPr>
        <w:t>,</w:t>
      </w:r>
      <w:r>
        <w:rPr>
          <w:rFonts w:ascii="raleway" w:hAnsi="raleway"/>
          <w:color w:val="333333"/>
          <w:sz w:val="27"/>
          <w:szCs w:val="27"/>
        </w:rPr>
        <w:t> but it can perform tasks periodically.</w:t>
      </w: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Style w:val="Emphasis"/>
          <w:rFonts w:ascii="raleway" w:hAnsi="raleway"/>
          <w:b/>
          <w:bCs/>
          <w:color w:val="333333"/>
          <w:sz w:val="27"/>
          <w:szCs w:val="27"/>
        </w:rPr>
        <w:t xml:space="preserve">Executor and </w:t>
      </w:r>
      <w:proofErr w:type="spellStart"/>
      <w:r>
        <w:rPr>
          <w:rStyle w:val="Emphasis"/>
          <w:rFonts w:ascii="raleway" w:hAnsi="raleway"/>
          <w:b/>
          <w:bCs/>
          <w:color w:val="333333"/>
          <w:sz w:val="27"/>
          <w:szCs w:val="27"/>
        </w:rPr>
        <w:t>ExecutorService</w:t>
      </w:r>
      <w:r>
        <w:rPr>
          <w:rStyle w:val="Strong"/>
          <w:rFonts w:ascii="raleway" w:hAnsi="raleway"/>
          <w:color w:val="333333"/>
          <w:sz w:val="27"/>
          <w:szCs w:val="27"/>
        </w:rPr>
        <w:t>‘s</w:t>
      </w:r>
      <w:proofErr w:type="spellEnd"/>
      <w:r>
        <w:rPr>
          <w:rStyle w:val="Strong"/>
          <w:rFonts w:ascii="raleway" w:hAnsi="raleway"/>
          <w:color w:val="333333"/>
          <w:sz w:val="27"/>
          <w:szCs w:val="27"/>
        </w:rPr>
        <w:t xml:space="preserve"> methods are scheduled on the spot without introducing any artificial delay.</w:t>
      </w:r>
      <w:r>
        <w:rPr>
          <w:rFonts w:ascii="raleway" w:hAnsi="raleway"/>
          <w:color w:val="333333"/>
          <w:sz w:val="27"/>
          <w:szCs w:val="27"/>
        </w:rPr>
        <w:t> Zero or any negative value signifies that the request needs to be executed instantly.</w:t>
      </w:r>
    </w:p>
    <w:p w:rsidR="005C13A2" w:rsidRDefault="005C13A2"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  </w:t>
      </w:r>
    </w:p>
    <w:p w:rsidR="005C13A2" w:rsidRDefault="005C13A2" w:rsidP="009C54F5">
      <w:pPr>
        <w:pStyle w:val="NormalWeb"/>
        <w:shd w:val="clear" w:color="auto" w:fill="FFFFFF"/>
        <w:spacing w:before="0" w:beforeAutospacing="0" w:after="150" w:afterAutospacing="0"/>
        <w:rPr>
          <w:rFonts w:ascii="raleway" w:hAnsi="raleway"/>
          <w:color w:val="333333"/>
          <w:sz w:val="27"/>
          <w:szCs w:val="27"/>
        </w:rPr>
      </w:pPr>
      <w:r>
        <w:rPr>
          <w:noProof/>
        </w:rPr>
        <w:t xml:space="preserve">                               </w:t>
      </w:r>
      <w:bookmarkStart w:id="1" w:name="_GoBack"/>
      <w:bookmarkEnd w:id="1"/>
      <w:r>
        <w:rPr>
          <w:noProof/>
        </w:rPr>
        <w:t xml:space="preserve">                  </w:t>
      </w:r>
      <w:r>
        <w:rPr>
          <w:noProof/>
        </w:rPr>
        <w:drawing>
          <wp:inline distT="0" distB="0" distL="0" distR="0">
            <wp:extent cx="2647932"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4105" cy="2023967"/>
                    </a:xfrm>
                    <a:prstGeom prst="rect">
                      <a:avLst/>
                    </a:prstGeom>
                    <a:noFill/>
                    <a:ln>
                      <a:noFill/>
                    </a:ln>
                  </pic:spPr>
                </pic:pic>
              </a:graphicData>
            </a:graphic>
          </wp:inline>
        </w:drawing>
      </w:r>
    </w:p>
    <w:p w:rsidR="005C13A2" w:rsidRDefault="005C13A2" w:rsidP="009C54F5">
      <w:pPr>
        <w:pStyle w:val="NormalWeb"/>
        <w:shd w:val="clear" w:color="auto" w:fill="FFFFFF"/>
        <w:spacing w:before="0" w:beforeAutospacing="0" w:after="150" w:afterAutospacing="0"/>
        <w:rPr>
          <w:rFonts w:ascii="raleway" w:hAnsi="raleway"/>
          <w:color w:val="333333"/>
          <w:sz w:val="27"/>
          <w:szCs w:val="27"/>
        </w:rPr>
      </w:pP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We can use both </w:t>
      </w:r>
      <w:r>
        <w:rPr>
          <w:rStyle w:val="Emphasis"/>
          <w:rFonts w:ascii="raleway" w:hAnsi="raleway"/>
          <w:color w:val="333333"/>
          <w:sz w:val="27"/>
          <w:szCs w:val="27"/>
        </w:rPr>
        <w:t>Runnable</w:t>
      </w:r>
      <w:r>
        <w:rPr>
          <w:rFonts w:ascii="raleway" w:hAnsi="raleway"/>
          <w:color w:val="333333"/>
          <w:sz w:val="27"/>
          <w:szCs w:val="27"/>
        </w:rPr>
        <w:t> and </w:t>
      </w:r>
      <w:r>
        <w:rPr>
          <w:rStyle w:val="Emphasis"/>
          <w:rFonts w:ascii="raleway" w:hAnsi="raleway"/>
          <w:color w:val="333333"/>
          <w:sz w:val="27"/>
          <w:szCs w:val="27"/>
        </w:rPr>
        <w:t>Callable</w:t>
      </w:r>
      <w:r>
        <w:rPr>
          <w:rFonts w:ascii="raleway" w:hAnsi="raleway"/>
          <w:color w:val="333333"/>
          <w:sz w:val="27"/>
          <w:szCs w:val="27"/>
        </w:rPr>
        <w:t> interface to define the task.</w:t>
      </w:r>
    </w:p>
    <w:tbl>
      <w:tblPr>
        <w:tblW w:w="14508" w:type="dxa"/>
        <w:tblCellSpacing w:w="0" w:type="dxa"/>
        <w:tblCellMar>
          <w:left w:w="0" w:type="dxa"/>
          <w:right w:w="0" w:type="dxa"/>
        </w:tblCellMar>
        <w:tblLook w:val="04A0" w:firstRow="1" w:lastRow="0" w:firstColumn="1" w:lastColumn="0" w:noHBand="0" w:noVBand="1"/>
      </w:tblPr>
      <w:tblGrid>
        <w:gridCol w:w="612"/>
        <w:gridCol w:w="13896"/>
      </w:tblGrid>
      <w:tr w:rsidR="009C54F5" w:rsidTr="009C54F5">
        <w:trPr>
          <w:tblCellSpacing w:w="0" w:type="dxa"/>
        </w:trPr>
        <w:tc>
          <w:tcPr>
            <w:tcW w:w="0" w:type="auto"/>
            <w:vAlign w:val="center"/>
            <w:hideMark/>
          </w:tcPr>
          <w:p w:rsidR="009C54F5" w:rsidRDefault="009C54F5" w:rsidP="009C54F5">
            <w:pPr>
              <w:rPr>
                <w:rFonts w:ascii="Times New Roman" w:hAnsi="Times New Roman"/>
                <w:sz w:val="24"/>
                <w:szCs w:val="24"/>
              </w:rPr>
            </w:pPr>
            <w:r>
              <w:t>1</w:t>
            </w:r>
          </w:p>
          <w:p w:rsidR="009C54F5" w:rsidRDefault="009C54F5" w:rsidP="009C54F5">
            <w:r>
              <w:t>2</w:t>
            </w:r>
          </w:p>
          <w:p w:rsidR="009C54F5" w:rsidRDefault="009C54F5" w:rsidP="009C54F5">
            <w:r>
              <w:t>3</w:t>
            </w:r>
          </w:p>
          <w:p w:rsidR="009C54F5" w:rsidRDefault="009C54F5" w:rsidP="009C54F5">
            <w:r>
              <w:t>4</w:t>
            </w:r>
          </w:p>
          <w:p w:rsidR="009C54F5" w:rsidRDefault="009C54F5" w:rsidP="009C54F5">
            <w:r>
              <w:lastRenderedPageBreak/>
              <w:t>5</w:t>
            </w:r>
          </w:p>
          <w:p w:rsidR="009C54F5" w:rsidRDefault="009C54F5" w:rsidP="009C54F5">
            <w:r>
              <w:t>6</w:t>
            </w:r>
          </w:p>
          <w:p w:rsidR="009C54F5" w:rsidRDefault="009C54F5" w:rsidP="009C54F5">
            <w:r>
              <w:t>7</w:t>
            </w:r>
          </w:p>
          <w:p w:rsidR="009C54F5" w:rsidRDefault="009C54F5" w:rsidP="009C54F5">
            <w:r>
              <w:t>8</w:t>
            </w:r>
          </w:p>
          <w:p w:rsidR="009C54F5" w:rsidRDefault="009C54F5" w:rsidP="009C54F5">
            <w:r>
              <w:t>9</w:t>
            </w:r>
          </w:p>
          <w:p w:rsidR="009C54F5" w:rsidRDefault="009C54F5" w:rsidP="009C54F5">
            <w:r>
              <w:t>10</w:t>
            </w:r>
          </w:p>
          <w:p w:rsidR="009C54F5" w:rsidRDefault="009C54F5" w:rsidP="009C54F5">
            <w:r>
              <w:t>11</w:t>
            </w:r>
          </w:p>
          <w:p w:rsidR="009C54F5" w:rsidRDefault="009C54F5" w:rsidP="009C54F5">
            <w:r>
              <w:t>12</w:t>
            </w:r>
          </w:p>
          <w:p w:rsidR="009C54F5" w:rsidRDefault="009C54F5" w:rsidP="009C54F5">
            <w:r>
              <w:t>13</w:t>
            </w:r>
          </w:p>
          <w:p w:rsidR="009C54F5" w:rsidRDefault="009C54F5" w:rsidP="009C54F5">
            <w:r>
              <w:t>14</w:t>
            </w:r>
          </w:p>
          <w:p w:rsidR="009C54F5" w:rsidRDefault="009C54F5" w:rsidP="009C54F5">
            <w:r>
              <w:t>15</w:t>
            </w:r>
          </w:p>
        </w:tc>
        <w:tc>
          <w:tcPr>
            <w:tcW w:w="13896" w:type="dxa"/>
            <w:vAlign w:val="center"/>
            <w:hideMark/>
          </w:tcPr>
          <w:p w:rsidR="009C54F5" w:rsidRDefault="009C54F5" w:rsidP="009C54F5">
            <w:r>
              <w:rPr>
                <w:rStyle w:val="HTMLCode"/>
                <w:rFonts w:eastAsiaTheme="minorHAnsi"/>
              </w:rPr>
              <w:lastRenderedPageBreak/>
              <w:t>public</w:t>
            </w:r>
            <w:r>
              <w:t xml:space="preserve"> </w:t>
            </w:r>
            <w:r>
              <w:rPr>
                <w:rStyle w:val="HTMLCode"/>
                <w:rFonts w:eastAsiaTheme="minorHAnsi"/>
              </w:rPr>
              <w:t>void</w:t>
            </w:r>
            <w:r>
              <w:t xml:space="preserve"> </w:t>
            </w:r>
            <w:r>
              <w:rPr>
                <w:rStyle w:val="HTMLCode"/>
                <w:rFonts w:eastAsiaTheme="minorHAnsi"/>
              </w:rPr>
              <w:t>execute() {</w:t>
            </w:r>
          </w:p>
          <w:p w:rsidR="009C54F5" w:rsidRDefault="009C54F5" w:rsidP="009C54F5">
            <w:r>
              <w:rPr>
                <w:rStyle w:val="HTMLCode"/>
                <w:rFonts w:eastAsiaTheme="minorHAnsi"/>
              </w:rPr>
              <w:t>    </w:t>
            </w:r>
            <w:proofErr w:type="spellStart"/>
            <w:r>
              <w:rPr>
                <w:rStyle w:val="HTMLCode"/>
                <w:rFonts w:eastAsiaTheme="minorHAnsi"/>
              </w:rPr>
              <w:t>ScheduledExecutorService</w:t>
            </w:r>
            <w:proofErr w:type="spellEnd"/>
            <w:r>
              <w:rPr>
                <w:rStyle w:val="HTMLCode"/>
                <w:rFonts w:eastAsiaTheme="minorHAnsi"/>
              </w:rPr>
              <w:t xml:space="preserve"> </w:t>
            </w:r>
            <w:proofErr w:type="spellStart"/>
            <w:r>
              <w:rPr>
                <w:rStyle w:val="HTMLCode"/>
                <w:rFonts w:eastAsiaTheme="minorHAnsi"/>
              </w:rPr>
              <w:t>executorService</w:t>
            </w:r>
            <w:proofErr w:type="spellEnd"/>
          </w:p>
          <w:p w:rsidR="009C54F5" w:rsidRDefault="009C54F5" w:rsidP="009C54F5">
            <w:r>
              <w:rPr>
                <w:rStyle w:val="HTMLCode"/>
                <w:rFonts w:eastAsiaTheme="minorHAnsi"/>
              </w:rPr>
              <w:t xml:space="preserve">      = </w:t>
            </w:r>
            <w:proofErr w:type="spellStart"/>
            <w:r>
              <w:rPr>
                <w:rStyle w:val="HTMLCode"/>
                <w:rFonts w:eastAsiaTheme="minorHAnsi"/>
              </w:rPr>
              <w:t>Executors.newSingleThreadScheduledExecutor</w:t>
            </w:r>
            <w:proofErr w:type="spellEnd"/>
            <w:r>
              <w:rPr>
                <w:rStyle w:val="HTMLCode"/>
                <w:rFonts w:eastAsiaTheme="minorHAnsi"/>
              </w:rPr>
              <w:t>();</w:t>
            </w:r>
          </w:p>
          <w:p w:rsidR="009C54F5" w:rsidRDefault="009C54F5" w:rsidP="009C54F5">
            <w:r>
              <w:t> </w:t>
            </w:r>
          </w:p>
          <w:p w:rsidR="009C54F5" w:rsidRDefault="009C54F5" w:rsidP="009C54F5">
            <w:r>
              <w:rPr>
                <w:rStyle w:val="HTMLCode"/>
                <w:rFonts w:eastAsiaTheme="minorHAnsi"/>
              </w:rPr>
              <w:lastRenderedPageBreak/>
              <w:t xml:space="preserve">    Future&lt;String&gt; future = </w:t>
            </w:r>
            <w:proofErr w:type="spellStart"/>
            <w:r>
              <w:rPr>
                <w:rStyle w:val="HTMLCode"/>
                <w:rFonts w:eastAsiaTheme="minorHAnsi"/>
              </w:rPr>
              <w:t>executorService.schedule</w:t>
            </w:r>
            <w:proofErr w:type="spellEnd"/>
            <w:r>
              <w:rPr>
                <w:rStyle w:val="HTMLCode"/>
                <w:rFonts w:eastAsiaTheme="minorHAnsi"/>
              </w:rPr>
              <w:t>(() -&gt; {</w:t>
            </w:r>
          </w:p>
          <w:p w:rsidR="009C54F5" w:rsidRDefault="009C54F5" w:rsidP="009C54F5">
            <w:r>
              <w:rPr>
                <w:rStyle w:val="HTMLCode"/>
                <w:rFonts w:eastAsiaTheme="minorHAnsi"/>
              </w:rPr>
              <w:t>        // ...</w:t>
            </w:r>
          </w:p>
          <w:p w:rsidR="009C54F5" w:rsidRDefault="009C54F5" w:rsidP="009C54F5">
            <w:r>
              <w:rPr>
                <w:rStyle w:val="HTMLCode"/>
                <w:rFonts w:eastAsiaTheme="minorHAnsi"/>
              </w:rPr>
              <w:t>        return</w:t>
            </w:r>
            <w:r>
              <w:t xml:space="preserve"> </w:t>
            </w:r>
            <w:r>
              <w:rPr>
                <w:rStyle w:val="HTMLCode"/>
                <w:rFonts w:eastAsiaTheme="minorHAnsi"/>
              </w:rPr>
              <w:t>"Hello world";</w:t>
            </w:r>
          </w:p>
          <w:p w:rsidR="009C54F5" w:rsidRDefault="009C54F5" w:rsidP="009C54F5">
            <w:r>
              <w:rPr>
                <w:rStyle w:val="HTMLCode"/>
                <w:rFonts w:eastAsiaTheme="minorHAnsi"/>
              </w:rPr>
              <w:t xml:space="preserve">    }, 1, </w:t>
            </w:r>
            <w:proofErr w:type="spellStart"/>
            <w:r>
              <w:rPr>
                <w:rStyle w:val="HTMLCode"/>
                <w:rFonts w:eastAsiaTheme="minorHAnsi"/>
              </w:rPr>
              <w:t>TimeUnit.SECONDS</w:t>
            </w:r>
            <w:proofErr w:type="spellEnd"/>
            <w:r>
              <w:rPr>
                <w:rStyle w:val="HTMLCode"/>
                <w:rFonts w:eastAsiaTheme="minorHAnsi"/>
              </w:rPr>
              <w:t>);</w:t>
            </w:r>
          </w:p>
          <w:p w:rsidR="009C54F5" w:rsidRDefault="009C54F5" w:rsidP="009C54F5">
            <w:r>
              <w:t> </w:t>
            </w:r>
          </w:p>
          <w:p w:rsidR="009C54F5" w:rsidRDefault="009C54F5" w:rsidP="009C54F5">
            <w:r>
              <w:rPr>
                <w:rStyle w:val="HTMLCode"/>
                <w:rFonts w:eastAsiaTheme="minorHAnsi"/>
              </w:rPr>
              <w:t>    </w:t>
            </w:r>
            <w:proofErr w:type="spellStart"/>
            <w:r>
              <w:rPr>
                <w:rStyle w:val="HTMLCode"/>
                <w:rFonts w:eastAsiaTheme="minorHAnsi"/>
              </w:rPr>
              <w:t>ScheduledFuture</w:t>
            </w:r>
            <w:proofErr w:type="spellEnd"/>
            <w:r>
              <w:rPr>
                <w:rStyle w:val="HTMLCode"/>
                <w:rFonts w:eastAsiaTheme="minorHAnsi"/>
              </w:rPr>
              <w:t xml:space="preserve">&lt;?&gt; </w:t>
            </w:r>
            <w:proofErr w:type="spellStart"/>
            <w:r>
              <w:rPr>
                <w:rStyle w:val="HTMLCode"/>
                <w:rFonts w:eastAsiaTheme="minorHAnsi"/>
              </w:rPr>
              <w:t>scheduledFuture</w:t>
            </w:r>
            <w:proofErr w:type="spellEnd"/>
            <w:r>
              <w:rPr>
                <w:rStyle w:val="HTMLCode"/>
                <w:rFonts w:eastAsiaTheme="minorHAnsi"/>
              </w:rPr>
              <w:t xml:space="preserve"> = </w:t>
            </w:r>
            <w:proofErr w:type="spellStart"/>
            <w:r>
              <w:rPr>
                <w:rStyle w:val="HTMLCode"/>
                <w:rFonts w:eastAsiaTheme="minorHAnsi"/>
              </w:rPr>
              <w:t>executorService.schedule</w:t>
            </w:r>
            <w:proofErr w:type="spellEnd"/>
            <w:r>
              <w:rPr>
                <w:rStyle w:val="HTMLCode"/>
                <w:rFonts w:eastAsiaTheme="minorHAnsi"/>
              </w:rPr>
              <w:t>(() -&gt; {</w:t>
            </w:r>
          </w:p>
          <w:p w:rsidR="009C54F5" w:rsidRDefault="009C54F5" w:rsidP="009C54F5">
            <w:r>
              <w:rPr>
                <w:rStyle w:val="HTMLCode"/>
                <w:rFonts w:eastAsiaTheme="minorHAnsi"/>
              </w:rPr>
              <w:t>        // ...</w:t>
            </w:r>
          </w:p>
          <w:p w:rsidR="009C54F5" w:rsidRDefault="009C54F5" w:rsidP="009C54F5">
            <w:r>
              <w:rPr>
                <w:rStyle w:val="HTMLCode"/>
                <w:rFonts w:eastAsiaTheme="minorHAnsi"/>
              </w:rPr>
              <w:t xml:space="preserve">    }, 1, </w:t>
            </w:r>
            <w:proofErr w:type="spellStart"/>
            <w:r>
              <w:rPr>
                <w:rStyle w:val="HTMLCode"/>
                <w:rFonts w:eastAsiaTheme="minorHAnsi"/>
              </w:rPr>
              <w:t>TimeUnit.SECONDS</w:t>
            </w:r>
            <w:proofErr w:type="spellEnd"/>
            <w:r>
              <w:rPr>
                <w:rStyle w:val="HTMLCode"/>
                <w:rFonts w:eastAsiaTheme="minorHAnsi"/>
              </w:rPr>
              <w:t>);</w:t>
            </w:r>
          </w:p>
          <w:p w:rsidR="009C54F5" w:rsidRDefault="009C54F5" w:rsidP="009C54F5">
            <w:r>
              <w:t> </w:t>
            </w:r>
          </w:p>
          <w:p w:rsidR="009C54F5" w:rsidRDefault="009C54F5" w:rsidP="009C54F5">
            <w:r>
              <w:rPr>
                <w:rStyle w:val="HTMLCode"/>
                <w:rFonts w:eastAsiaTheme="minorHAnsi"/>
              </w:rPr>
              <w:t>    </w:t>
            </w:r>
            <w:proofErr w:type="spellStart"/>
            <w:r>
              <w:rPr>
                <w:rStyle w:val="HTMLCode"/>
                <w:rFonts w:eastAsiaTheme="minorHAnsi"/>
              </w:rPr>
              <w:t>executorService.shutdown</w:t>
            </w:r>
            <w:proofErr w:type="spellEnd"/>
            <w:r>
              <w:rPr>
                <w:rStyle w:val="HTMLCode"/>
                <w:rFonts w:eastAsiaTheme="minorHAnsi"/>
              </w:rPr>
              <w:t>();</w:t>
            </w:r>
          </w:p>
          <w:p w:rsidR="009C54F5" w:rsidRDefault="009C54F5" w:rsidP="009C54F5">
            <w:r>
              <w:rPr>
                <w:rStyle w:val="HTMLCode"/>
                <w:rFonts w:eastAsiaTheme="minorHAnsi"/>
              </w:rPr>
              <w:t>}</w:t>
            </w:r>
          </w:p>
        </w:tc>
      </w:tr>
    </w:tbl>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proofErr w:type="spellStart"/>
      <w:r>
        <w:rPr>
          <w:rStyle w:val="Emphasis"/>
          <w:rFonts w:ascii="raleway" w:hAnsi="raleway"/>
          <w:color w:val="333333"/>
          <w:sz w:val="27"/>
          <w:szCs w:val="27"/>
        </w:rPr>
        <w:lastRenderedPageBreak/>
        <w:t>ScheduledExecutorService</w:t>
      </w:r>
      <w:proofErr w:type="spellEnd"/>
      <w:r>
        <w:rPr>
          <w:rFonts w:ascii="raleway" w:hAnsi="raleway"/>
          <w:color w:val="333333"/>
          <w:sz w:val="27"/>
          <w:szCs w:val="27"/>
        </w:rPr>
        <w:t> can also schedule the task </w:t>
      </w:r>
      <w:r>
        <w:rPr>
          <w:rStyle w:val="Strong"/>
          <w:rFonts w:ascii="raleway" w:hAnsi="raleway"/>
          <w:color w:val="333333"/>
          <w:sz w:val="27"/>
          <w:szCs w:val="27"/>
        </w:rPr>
        <w:t>after some given fixed delay</w:t>
      </w:r>
      <w:r>
        <w:rPr>
          <w:rFonts w:ascii="raleway" w:hAnsi="raleway"/>
          <w:color w:val="333333"/>
          <w:sz w:val="27"/>
          <w:szCs w:val="27"/>
        </w:rPr>
        <w:t>:</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9C54F5" w:rsidTr="009C54F5">
        <w:trPr>
          <w:tblCellSpacing w:w="0" w:type="dxa"/>
        </w:trPr>
        <w:tc>
          <w:tcPr>
            <w:tcW w:w="0" w:type="auto"/>
            <w:vAlign w:val="center"/>
            <w:hideMark/>
          </w:tcPr>
          <w:p w:rsidR="009C54F5" w:rsidRDefault="009C54F5" w:rsidP="009C54F5">
            <w:pPr>
              <w:rPr>
                <w:rFonts w:ascii="Times New Roman" w:hAnsi="Times New Roman"/>
                <w:sz w:val="24"/>
                <w:szCs w:val="24"/>
              </w:rPr>
            </w:pPr>
            <w:r>
              <w:t>1</w:t>
            </w:r>
          </w:p>
          <w:p w:rsidR="009C54F5" w:rsidRDefault="009C54F5" w:rsidP="009C54F5">
            <w:r>
              <w:t>2</w:t>
            </w:r>
          </w:p>
          <w:p w:rsidR="009C54F5" w:rsidRDefault="009C54F5" w:rsidP="009C54F5">
            <w:r>
              <w:t>3</w:t>
            </w:r>
          </w:p>
          <w:p w:rsidR="009C54F5" w:rsidRDefault="009C54F5" w:rsidP="009C54F5">
            <w:r>
              <w:t>4</w:t>
            </w:r>
          </w:p>
          <w:p w:rsidR="009C54F5" w:rsidRDefault="009C54F5" w:rsidP="009C54F5">
            <w:r>
              <w:t>5</w:t>
            </w:r>
          </w:p>
          <w:p w:rsidR="009C54F5" w:rsidRDefault="009C54F5" w:rsidP="009C54F5">
            <w:r>
              <w:t>6</w:t>
            </w:r>
          </w:p>
          <w:p w:rsidR="009C54F5" w:rsidRDefault="009C54F5" w:rsidP="009C54F5">
            <w:r>
              <w:t>7</w:t>
            </w:r>
          </w:p>
        </w:tc>
        <w:tc>
          <w:tcPr>
            <w:tcW w:w="14016" w:type="dxa"/>
            <w:vAlign w:val="center"/>
            <w:hideMark/>
          </w:tcPr>
          <w:p w:rsidR="009C54F5" w:rsidRDefault="009C54F5" w:rsidP="009C54F5">
            <w:proofErr w:type="spellStart"/>
            <w:r>
              <w:rPr>
                <w:rStyle w:val="HTMLCode"/>
                <w:rFonts w:eastAsiaTheme="minorHAnsi"/>
              </w:rPr>
              <w:t>executorService.scheduleAtFixedRate</w:t>
            </w:r>
            <w:proofErr w:type="spellEnd"/>
            <w:r>
              <w:rPr>
                <w:rStyle w:val="HTMLCode"/>
                <w:rFonts w:eastAsiaTheme="minorHAnsi"/>
              </w:rPr>
              <w:t>(() -&gt; {</w:t>
            </w:r>
          </w:p>
          <w:p w:rsidR="009C54F5" w:rsidRDefault="009C54F5" w:rsidP="009C54F5">
            <w:r>
              <w:rPr>
                <w:rStyle w:val="HTMLCode"/>
                <w:rFonts w:eastAsiaTheme="minorHAnsi"/>
              </w:rPr>
              <w:t>    // ...</w:t>
            </w:r>
          </w:p>
          <w:p w:rsidR="009C54F5" w:rsidRDefault="009C54F5" w:rsidP="009C54F5">
            <w:r>
              <w:rPr>
                <w:rStyle w:val="HTMLCode"/>
                <w:rFonts w:eastAsiaTheme="minorHAnsi"/>
              </w:rPr>
              <w:t xml:space="preserve">}, 1, 10, </w:t>
            </w:r>
            <w:proofErr w:type="spellStart"/>
            <w:r>
              <w:rPr>
                <w:rStyle w:val="HTMLCode"/>
                <w:rFonts w:eastAsiaTheme="minorHAnsi"/>
              </w:rPr>
              <w:t>TimeUnit.SECONDS</w:t>
            </w:r>
            <w:proofErr w:type="spellEnd"/>
            <w:r>
              <w:rPr>
                <w:rStyle w:val="HTMLCode"/>
                <w:rFonts w:eastAsiaTheme="minorHAnsi"/>
              </w:rPr>
              <w:t>);</w:t>
            </w:r>
          </w:p>
          <w:p w:rsidR="009C54F5" w:rsidRDefault="009C54F5" w:rsidP="009C54F5">
            <w:r>
              <w:t> </w:t>
            </w:r>
          </w:p>
          <w:p w:rsidR="009C54F5" w:rsidRDefault="009C54F5" w:rsidP="009C54F5">
            <w:proofErr w:type="spellStart"/>
            <w:r>
              <w:rPr>
                <w:rStyle w:val="HTMLCode"/>
                <w:rFonts w:eastAsiaTheme="minorHAnsi"/>
              </w:rPr>
              <w:t>executorService.scheduleWithFixedDelay</w:t>
            </w:r>
            <w:proofErr w:type="spellEnd"/>
            <w:r>
              <w:rPr>
                <w:rStyle w:val="HTMLCode"/>
                <w:rFonts w:eastAsiaTheme="minorHAnsi"/>
              </w:rPr>
              <w:t>(() -&gt; {</w:t>
            </w:r>
          </w:p>
          <w:p w:rsidR="009C54F5" w:rsidRDefault="009C54F5" w:rsidP="009C54F5">
            <w:r>
              <w:rPr>
                <w:rStyle w:val="HTMLCode"/>
                <w:rFonts w:eastAsiaTheme="minorHAnsi"/>
              </w:rPr>
              <w:t>    // ...</w:t>
            </w:r>
          </w:p>
          <w:p w:rsidR="009C54F5" w:rsidRDefault="009C54F5" w:rsidP="009C54F5">
            <w:r>
              <w:rPr>
                <w:rStyle w:val="HTMLCode"/>
                <w:rFonts w:eastAsiaTheme="minorHAnsi"/>
              </w:rPr>
              <w:t xml:space="preserve">}, 1, 10, </w:t>
            </w:r>
            <w:proofErr w:type="spellStart"/>
            <w:r>
              <w:rPr>
                <w:rStyle w:val="HTMLCode"/>
                <w:rFonts w:eastAsiaTheme="minorHAnsi"/>
              </w:rPr>
              <w:t>TimeUnit.SECONDS</w:t>
            </w:r>
            <w:proofErr w:type="spellEnd"/>
            <w:r>
              <w:rPr>
                <w:rStyle w:val="HTMLCode"/>
                <w:rFonts w:eastAsiaTheme="minorHAnsi"/>
              </w:rPr>
              <w:t>);</w:t>
            </w:r>
          </w:p>
        </w:tc>
      </w:tr>
    </w:tbl>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Here, the </w:t>
      </w:r>
      <w:proofErr w:type="spellStart"/>
      <w:r>
        <w:rPr>
          <w:rStyle w:val="Strong"/>
          <w:rFonts w:ascii="raleway" w:hAnsi="raleway"/>
          <w:i/>
          <w:iCs/>
          <w:color w:val="333333"/>
          <w:sz w:val="27"/>
          <w:szCs w:val="27"/>
        </w:rPr>
        <w:t>scheduleAtFixedRate</w:t>
      </w:r>
      <w:proofErr w:type="spellEnd"/>
      <w:r>
        <w:rPr>
          <w:rStyle w:val="Strong"/>
          <w:rFonts w:ascii="raleway" w:hAnsi="raleway"/>
          <w:i/>
          <w:iCs/>
          <w:color w:val="333333"/>
          <w:sz w:val="27"/>
          <w:szCs w:val="27"/>
        </w:rPr>
        <w:t xml:space="preserve">( Runnable command, long </w:t>
      </w:r>
      <w:proofErr w:type="spellStart"/>
      <w:r>
        <w:rPr>
          <w:rStyle w:val="Strong"/>
          <w:rFonts w:ascii="raleway" w:hAnsi="raleway"/>
          <w:i/>
          <w:iCs/>
          <w:color w:val="333333"/>
          <w:sz w:val="27"/>
          <w:szCs w:val="27"/>
        </w:rPr>
        <w:t>initialDelay</w:t>
      </w:r>
      <w:proofErr w:type="spellEnd"/>
      <w:r>
        <w:rPr>
          <w:rStyle w:val="Strong"/>
          <w:rFonts w:ascii="raleway" w:hAnsi="raleway"/>
          <w:i/>
          <w:iCs/>
          <w:color w:val="333333"/>
          <w:sz w:val="27"/>
          <w:szCs w:val="27"/>
        </w:rPr>
        <w:t xml:space="preserve">, long period, </w:t>
      </w:r>
      <w:proofErr w:type="spellStart"/>
      <w:r>
        <w:rPr>
          <w:rStyle w:val="Strong"/>
          <w:rFonts w:ascii="raleway" w:hAnsi="raleway"/>
          <w:i/>
          <w:iCs/>
          <w:color w:val="333333"/>
          <w:sz w:val="27"/>
          <w:szCs w:val="27"/>
        </w:rPr>
        <w:t>TimeUnit</w:t>
      </w:r>
      <w:proofErr w:type="spellEnd"/>
      <w:r>
        <w:rPr>
          <w:rStyle w:val="Strong"/>
          <w:rFonts w:ascii="raleway" w:hAnsi="raleway"/>
          <w:i/>
          <w:iCs/>
          <w:color w:val="333333"/>
          <w:sz w:val="27"/>
          <w:szCs w:val="27"/>
        </w:rPr>
        <w:t xml:space="preserve"> unit )</w:t>
      </w:r>
      <w:r>
        <w:rPr>
          <w:rFonts w:ascii="raleway" w:hAnsi="raleway"/>
          <w:color w:val="333333"/>
          <w:sz w:val="27"/>
          <w:szCs w:val="27"/>
        </w:rPr>
        <w:t> method creates and executes a periodic action that is invoked firstly after the provided initial delay, and subsequently with the given period until the service instance shutdowns.</w:t>
      </w: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w:t>
      </w:r>
      <w:proofErr w:type="spellStart"/>
      <w:r>
        <w:rPr>
          <w:rStyle w:val="Strong"/>
          <w:rFonts w:ascii="raleway" w:hAnsi="raleway"/>
          <w:i/>
          <w:iCs/>
          <w:color w:val="333333"/>
          <w:sz w:val="27"/>
          <w:szCs w:val="27"/>
        </w:rPr>
        <w:t>scheduleWithFixedDelay</w:t>
      </w:r>
      <w:proofErr w:type="spellEnd"/>
      <w:r>
        <w:rPr>
          <w:rStyle w:val="Strong"/>
          <w:rFonts w:ascii="raleway" w:hAnsi="raleway"/>
          <w:i/>
          <w:iCs/>
          <w:color w:val="333333"/>
          <w:sz w:val="27"/>
          <w:szCs w:val="27"/>
        </w:rPr>
        <w:t xml:space="preserve">( Runnable command, long </w:t>
      </w:r>
      <w:proofErr w:type="spellStart"/>
      <w:r>
        <w:rPr>
          <w:rStyle w:val="Strong"/>
          <w:rFonts w:ascii="raleway" w:hAnsi="raleway"/>
          <w:i/>
          <w:iCs/>
          <w:color w:val="333333"/>
          <w:sz w:val="27"/>
          <w:szCs w:val="27"/>
        </w:rPr>
        <w:t>initialDelay</w:t>
      </w:r>
      <w:proofErr w:type="spellEnd"/>
      <w:r>
        <w:rPr>
          <w:rStyle w:val="Strong"/>
          <w:rFonts w:ascii="raleway" w:hAnsi="raleway"/>
          <w:i/>
          <w:iCs/>
          <w:color w:val="333333"/>
          <w:sz w:val="27"/>
          <w:szCs w:val="27"/>
        </w:rPr>
        <w:t xml:space="preserve">, long delay, </w:t>
      </w:r>
      <w:proofErr w:type="spellStart"/>
      <w:r>
        <w:rPr>
          <w:rStyle w:val="Strong"/>
          <w:rFonts w:ascii="raleway" w:hAnsi="raleway"/>
          <w:i/>
          <w:iCs/>
          <w:color w:val="333333"/>
          <w:sz w:val="27"/>
          <w:szCs w:val="27"/>
        </w:rPr>
        <w:t>TimeUnit</w:t>
      </w:r>
      <w:proofErr w:type="spellEnd"/>
      <w:r>
        <w:rPr>
          <w:rStyle w:val="Strong"/>
          <w:rFonts w:ascii="raleway" w:hAnsi="raleway"/>
          <w:i/>
          <w:iCs/>
          <w:color w:val="333333"/>
          <w:sz w:val="27"/>
          <w:szCs w:val="27"/>
        </w:rPr>
        <w:t xml:space="preserve"> unit )</w:t>
      </w:r>
      <w:r>
        <w:rPr>
          <w:rFonts w:ascii="raleway" w:hAnsi="raleway"/>
          <w:color w:val="333333"/>
          <w:sz w:val="27"/>
          <w:szCs w:val="27"/>
        </w:rPr>
        <w:t> method creates and executes a periodic action that is invoked firstly after the provided initial delay, and repeatedly with the given delay between the termination of the executing one and the invocation of the next one.</w:t>
      </w:r>
    </w:p>
    <w:p w:rsidR="009C54F5" w:rsidRDefault="009C54F5" w:rsidP="009C54F5">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lastRenderedPageBreak/>
        <w:t>2.4. </w:t>
      </w:r>
      <w:r>
        <w:rPr>
          <w:rStyle w:val="Emphasis"/>
          <w:rFonts w:ascii="raleway" w:hAnsi="raleway"/>
          <w:color w:val="333333"/>
          <w:sz w:val="36"/>
          <w:szCs w:val="36"/>
        </w:rPr>
        <w:t>Future</w:t>
      </w: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Style w:val="Emphasis"/>
          <w:rFonts w:ascii="raleway" w:hAnsi="raleway"/>
          <w:b/>
          <w:bCs/>
          <w:color w:val="333333"/>
          <w:sz w:val="27"/>
          <w:szCs w:val="27"/>
        </w:rPr>
        <w:t>Future</w:t>
      </w:r>
      <w:r>
        <w:rPr>
          <w:rStyle w:val="Strong"/>
          <w:rFonts w:ascii="raleway" w:hAnsi="raleway"/>
          <w:color w:val="333333"/>
          <w:sz w:val="27"/>
          <w:szCs w:val="27"/>
        </w:rPr>
        <w:t> is used to represent the result of an asynchronous operation. </w:t>
      </w:r>
      <w:r>
        <w:rPr>
          <w:rFonts w:ascii="raleway" w:hAnsi="raleway"/>
          <w:color w:val="333333"/>
          <w:sz w:val="27"/>
          <w:szCs w:val="27"/>
        </w:rPr>
        <w:t>It comes with methods for checking if the asynchronous operation is completed or not, getting the computed result, etc.</w:t>
      </w: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What’s more, the </w:t>
      </w:r>
      <w:r>
        <w:rPr>
          <w:rStyle w:val="Emphasis"/>
          <w:rFonts w:ascii="raleway" w:hAnsi="raleway"/>
          <w:color w:val="333333"/>
          <w:sz w:val="27"/>
          <w:szCs w:val="27"/>
        </w:rPr>
        <w:t>cancel(</w:t>
      </w:r>
      <w:proofErr w:type="spellStart"/>
      <w:r>
        <w:rPr>
          <w:rStyle w:val="Emphasis"/>
          <w:rFonts w:ascii="raleway" w:hAnsi="raleway"/>
          <w:color w:val="333333"/>
          <w:sz w:val="27"/>
          <w:szCs w:val="27"/>
        </w:rPr>
        <w:t>boolean</w:t>
      </w:r>
      <w:proofErr w:type="spellEnd"/>
      <w:r>
        <w:rPr>
          <w:rStyle w:val="Emphasis"/>
          <w:rFonts w:ascii="raleway" w:hAnsi="raleway"/>
          <w:color w:val="333333"/>
          <w:sz w:val="27"/>
          <w:szCs w:val="27"/>
        </w:rPr>
        <w:t xml:space="preserve"> </w:t>
      </w:r>
      <w:proofErr w:type="spellStart"/>
      <w:r>
        <w:rPr>
          <w:rStyle w:val="Emphasis"/>
          <w:rFonts w:ascii="raleway" w:hAnsi="raleway"/>
          <w:color w:val="333333"/>
          <w:sz w:val="27"/>
          <w:szCs w:val="27"/>
        </w:rPr>
        <w:t>mayInterruptIfRunning</w:t>
      </w:r>
      <w:proofErr w:type="spellEnd"/>
      <w:r>
        <w:rPr>
          <w:rStyle w:val="Emphasis"/>
          <w:rFonts w:ascii="raleway" w:hAnsi="raleway"/>
          <w:color w:val="333333"/>
          <w:sz w:val="27"/>
          <w:szCs w:val="27"/>
        </w:rPr>
        <w:t>)</w:t>
      </w:r>
      <w:r>
        <w:rPr>
          <w:rFonts w:ascii="raleway" w:hAnsi="raleway"/>
          <w:color w:val="333333"/>
          <w:sz w:val="27"/>
          <w:szCs w:val="27"/>
        </w:rPr>
        <w:t> API cancels the operation and releases the executing thread. If the value of </w:t>
      </w:r>
      <w:proofErr w:type="spellStart"/>
      <w:r>
        <w:rPr>
          <w:rStyle w:val="Emphasis"/>
          <w:rFonts w:ascii="raleway" w:hAnsi="raleway"/>
          <w:color w:val="333333"/>
          <w:sz w:val="27"/>
          <w:szCs w:val="27"/>
        </w:rPr>
        <w:t>mayInterruptIfRunning</w:t>
      </w:r>
      <w:proofErr w:type="spellEnd"/>
      <w:r>
        <w:rPr>
          <w:rFonts w:ascii="raleway" w:hAnsi="raleway"/>
          <w:color w:val="333333"/>
          <w:sz w:val="27"/>
          <w:szCs w:val="27"/>
        </w:rPr>
        <w:t> is true, the thread executing the task will be terminated instantly.</w:t>
      </w: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Otherwise, in-progress tasks will be allowed to complete.</w:t>
      </w: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We can use below code snippet to create a future instance:</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9C54F5" w:rsidTr="009C54F5">
        <w:trPr>
          <w:tblCellSpacing w:w="0" w:type="dxa"/>
        </w:trPr>
        <w:tc>
          <w:tcPr>
            <w:tcW w:w="0" w:type="auto"/>
            <w:vAlign w:val="center"/>
            <w:hideMark/>
          </w:tcPr>
          <w:p w:rsidR="009C54F5" w:rsidRDefault="009C54F5" w:rsidP="009C54F5">
            <w:pPr>
              <w:rPr>
                <w:rFonts w:ascii="Times New Roman" w:hAnsi="Times New Roman"/>
                <w:sz w:val="24"/>
                <w:szCs w:val="24"/>
              </w:rPr>
            </w:pPr>
            <w:r>
              <w:t>1</w:t>
            </w:r>
          </w:p>
          <w:p w:rsidR="009C54F5" w:rsidRDefault="009C54F5" w:rsidP="009C54F5">
            <w:r>
              <w:t>2</w:t>
            </w:r>
          </w:p>
          <w:p w:rsidR="009C54F5" w:rsidRDefault="009C54F5" w:rsidP="009C54F5">
            <w:r>
              <w:t>3</w:t>
            </w:r>
          </w:p>
          <w:p w:rsidR="009C54F5" w:rsidRDefault="009C54F5" w:rsidP="009C54F5">
            <w:r>
              <w:t>4</w:t>
            </w:r>
          </w:p>
          <w:p w:rsidR="009C54F5" w:rsidRDefault="009C54F5" w:rsidP="009C54F5">
            <w:r>
              <w:t>5</w:t>
            </w:r>
          </w:p>
          <w:p w:rsidR="009C54F5" w:rsidRDefault="009C54F5" w:rsidP="009C54F5">
            <w:r>
              <w:t>6</w:t>
            </w:r>
          </w:p>
          <w:p w:rsidR="009C54F5" w:rsidRDefault="009C54F5" w:rsidP="009C54F5">
            <w:r>
              <w:t>7</w:t>
            </w:r>
          </w:p>
          <w:p w:rsidR="009C54F5" w:rsidRDefault="009C54F5" w:rsidP="009C54F5">
            <w:r>
              <w:t>8</w:t>
            </w:r>
          </w:p>
          <w:p w:rsidR="009C54F5" w:rsidRDefault="009C54F5" w:rsidP="009C54F5">
            <w:r>
              <w:t>9</w:t>
            </w:r>
          </w:p>
        </w:tc>
        <w:tc>
          <w:tcPr>
            <w:tcW w:w="14016" w:type="dxa"/>
            <w:vAlign w:val="center"/>
            <w:hideMark/>
          </w:tcPr>
          <w:p w:rsidR="009C54F5" w:rsidRDefault="009C54F5" w:rsidP="009C54F5">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invoke() {</w:t>
            </w:r>
          </w:p>
          <w:p w:rsidR="009C54F5" w:rsidRDefault="009C54F5" w:rsidP="009C54F5">
            <w:r>
              <w:rPr>
                <w:rStyle w:val="HTMLCode"/>
                <w:rFonts w:eastAsiaTheme="minorHAnsi"/>
              </w:rPr>
              <w:t>    </w:t>
            </w:r>
            <w:proofErr w:type="spellStart"/>
            <w:r>
              <w:rPr>
                <w:rStyle w:val="HTMLCode"/>
                <w:rFonts w:eastAsiaTheme="minorHAnsi"/>
              </w:rPr>
              <w:t>ExecutorService</w:t>
            </w:r>
            <w:proofErr w:type="spellEnd"/>
            <w:r>
              <w:rPr>
                <w:rStyle w:val="HTMLCode"/>
                <w:rFonts w:eastAsiaTheme="minorHAnsi"/>
              </w:rPr>
              <w:t xml:space="preserve"> </w:t>
            </w:r>
            <w:proofErr w:type="spellStart"/>
            <w:r>
              <w:rPr>
                <w:rStyle w:val="HTMLCode"/>
                <w:rFonts w:eastAsiaTheme="minorHAnsi"/>
              </w:rPr>
              <w:t>executorService</w:t>
            </w:r>
            <w:proofErr w:type="spellEnd"/>
            <w:r>
              <w:rPr>
                <w:rStyle w:val="HTMLCode"/>
                <w:rFonts w:eastAsiaTheme="minorHAnsi"/>
              </w:rPr>
              <w:t xml:space="preserve"> = </w:t>
            </w:r>
            <w:proofErr w:type="spellStart"/>
            <w:r>
              <w:rPr>
                <w:rStyle w:val="HTMLCode"/>
                <w:rFonts w:eastAsiaTheme="minorHAnsi"/>
              </w:rPr>
              <w:t>Executors.newFixedThreadPool</w:t>
            </w:r>
            <w:proofErr w:type="spellEnd"/>
            <w:r>
              <w:rPr>
                <w:rStyle w:val="HTMLCode"/>
                <w:rFonts w:eastAsiaTheme="minorHAnsi"/>
              </w:rPr>
              <w:t>(10);</w:t>
            </w:r>
          </w:p>
          <w:p w:rsidR="009C54F5" w:rsidRDefault="009C54F5" w:rsidP="009C54F5">
            <w:r>
              <w:t> </w:t>
            </w:r>
          </w:p>
          <w:p w:rsidR="009C54F5" w:rsidRDefault="009C54F5" w:rsidP="009C54F5">
            <w:r>
              <w:rPr>
                <w:rStyle w:val="HTMLCode"/>
                <w:rFonts w:eastAsiaTheme="minorHAnsi"/>
              </w:rPr>
              <w:t xml:space="preserve">    Future&lt;String&gt; future = </w:t>
            </w:r>
            <w:proofErr w:type="spellStart"/>
            <w:r>
              <w:rPr>
                <w:rStyle w:val="HTMLCode"/>
                <w:rFonts w:eastAsiaTheme="minorHAnsi"/>
              </w:rPr>
              <w:t>executorService.submit</w:t>
            </w:r>
            <w:proofErr w:type="spellEnd"/>
            <w:r>
              <w:rPr>
                <w:rStyle w:val="HTMLCode"/>
                <w:rFonts w:eastAsiaTheme="minorHAnsi"/>
              </w:rPr>
              <w:t>(() -&gt; {</w:t>
            </w:r>
          </w:p>
          <w:p w:rsidR="009C54F5" w:rsidRDefault="009C54F5" w:rsidP="009C54F5">
            <w:r>
              <w:rPr>
                <w:rStyle w:val="HTMLCode"/>
                <w:rFonts w:eastAsiaTheme="minorHAnsi"/>
              </w:rPr>
              <w:t>        // ...</w:t>
            </w:r>
          </w:p>
          <w:p w:rsidR="009C54F5" w:rsidRDefault="009C54F5" w:rsidP="009C54F5">
            <w:r>
              <w:rPr>
                <w:rStyle w:val="HTMLCode"/>
                <w:rFonts w:eastAsiaTheme="minorHAnsi"/>
              </w:rPr>
              <w:t>        </w:t>
            </w:r>
            <w:proofErr w:type="spellStart"/>
            <w:r>
              <w:rPr>
                <w:rStyle w:val="HTMLCode"/>
                <w:rFonts w:eastAsiaTheme="minorHAnsi"/>
              </w:rPr>
              <w:t>Thread.sleep</w:t>
            </w:r>
            <w:proofErr w:type="spellEnd"/>
            <w:r>
              <w:rPr>
                <w:rStyle w:val="HTMLCode"/>
                <w:rFonts w:eastAsiaTheme="minorHAnsi"/>
              </w:rPr>
              <w:t>(10000l);</w:t>
            </w:r>
          </w:p>
          <w:p w:rsidR="009C54F5" w:rsidRDefault="009C54F5" w:rsidP="009C54F5">
            <w:r>
              <w:rPr>
                <w:rStyle w:val="HTMLCode"/>
                <w:rFonts w:eastAsiaTheme="minorHAnsi"/>
              </w:rPr>
              <w:t>        return</w:t>
            </w:r>
            <w:r>
              <w:t xml:space="preserve"> </w:t>
            </w:r>
            <w:r>
              <w:rPr>
                <w:rStyle w:val="HTMLCode"/>
                <w:rFonts w:eastAsiaTheme="minorHAnsi"/>
              </w:rPr>
              <w:t>"Hello world";</w:t>
            </w:r>
          </w:p>
          <w:p w:rsidR="009C54F5" w:rsidRDefault="009C54F5" w:rsidP="009C54F5">
            <w:r>
              <w:rPr>
                <w:rStyle w:val="HTMLCode"/>
                <w:rFonts w:eastAsiaTheme="minorHAnsi"/>
              </w:rPr>
              <w:t>    });</w:t>
            </w:r>
          </w:p>
          <w:p w:rsidR="009C54F5" w:rsidRDefault="009C54F5" w:rsidP="009C54F5">
            <w:r>
              <w:rPr>
                <w:rStyle w:val="HTMLCode"/>
                <w:rFonts w:eastAsiaTheme="minorHAnsi"/>
              </w:rPr>
              <w:t>}</w:t>
            </w:r>
          </w:p>
        </w:tc>
      </w:tr>
    </w:tbl>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We can use following code snippet to check if the future result is ready and fetch the data if the computation is done:</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9C54F5" w:rsidTr="009C54F5">
        <w:trPr>
          <w:tblCellSpacing w:w="0" w:type="dxa"/>
        </w:trPr>
        <w:tc>
          <w:tcPr>
            <w:tcW w:w="0" w:type="auto"/>
            <w:vAlign w:val="center"/>
            <w:hideMark/>
          </w:tcPr>
          <w:p w:rsidR="009C54F5" w:rsidRDefault="009C54F5" w:rsidP="009C54F5">
            <w:pPr>
              <w:rPr>
                <w:rFonts w:ascii="Times New Roman" w:hAnsi="Times New Roman"/>
                <w:sz w:val="24"/>
                <w:szCs w:val="24"/>
              </w:rPr>
            </w:pPr>
            <w:r>
              <w:t>1</w:t>
            </w:r>
          </w:p>
          <w:p w:rsidR="009C54F5" w:rsidRDefault="009C54F5" w:rsidP="009C54F5">
            <w:r>
              <w:t>2</w:t>
            </w:r>
          </w:p>
          <w:p w:rsidR="009C54F5" w:rsidRDefault="009C54F5" w:rsidP="009C54F5">
            <w:r>
              <w:t>3</w:t>
            </w:r>
          </w:p>
          <w:p w:rsidR="009C54F5" w:rsidRDefault="009C54F5" w:rsidP="009C54F5">
            <w:r>
              <w:t>4</w:t>
            </w:r>
          </w:p>
          <w:p w:rsidR="009C54F5" w:rsidRDefault="009C54F5" w:rsidP="009C54F5">
            <w:r>
              <w:t>5</w:t>
            </w:r>
          </w:p>
          <w:p w:rsidR="009C54F5" w:rsidRDefault="009C54F5" w:rsidP="009C54F5">
            <w:r>
              <w:t>6</w:t>
            </w:r>
          </w:p>
          <w:p w:rsidR="009C54F5" w:rsidRDefault="009C54F5" w:rsidP="009C54F5">
            <w:r>
              <w:lastRenderedPageBreak/>
              <w:t>7</w:t>
            </w:r>
          </w:p>
        </w:tc>
        <w:tc>
          <w:tcPr>
            <w:tcW w:w="14016" w:type="dxa"/>
            <w:vAlign w:val="center"/>
            <w:hideMark/>
          </w:tcPr>
          <w:p w:rsidR="009C54F5" w:rsidRDefault="009C54F5" w:rsidP="009C54F5">
            <w:r>
              <w:rPr>
                <w:rStyle w:val="HTMLCode"/>
                <w:rFonts w:eastAsiaTheme="minorHAnsi"/>
              </w:rPr>
              <w:lastRenderedPageBreak/>
              <w:t>if</w:t>
            </w:r>
            <w:r>
              <w:t xml:space="preserve"> </w:t>
            </w:r>
            <w:r>
              <w:rPr>
                <w:rStyle w:val="HTMLCode"/>
                <w:rFonts w:eastAsiaTheme="minorHAnsi"/>
              </w:rPr>
              <w:t>(</w:t>
            </w:r>
            <w:proofErr w:type="spellStart"/>
            <w:r>
              <w:rPr>
                <w:rStyle w:val="HTMLCode"/>
                <w:rFonts w:eastAsiaTheme="minorHAnsi"/>
              </w:rPr>
              <w:t>future.isDone</w:t>
            </w:r>
            <w:proofErr w:type="spellEnd"/>
            <w:r>
              <w:rPr>
                <w:rStyle w:val="HTMLCode"/>
                <w:rFonts w:eastAsiaTheme="minorHAnsi"/>
              </w:rPr>
              <w:t>() &amp;&amp; !</w:t>
            </w:r>
            <w:proofErr w:type="spellStart"/>
            <w:r>
              <w:rPr>
                <w:rStyle w:val="HTMLCode"/>
                <w:rFonts w:eastAsiaTheme="minorHAnsi"/>
              </w:rPr>
              <w:t>future.isCancelled</w:t>
            </w:r>
            <w:proofErr w:type="spellEnd"/>
            <w:r>
              <w:rPr>
                <w:rStyle w:val="HTMLCode"/>
                <w:rFonts w:eastAsiaTheme="minorHAnsi"/>
              </w:rPr>
              <w:t>()) {</w:t>
            </w:r>
          </w:p>
          <w:p w:rsidR="009C54F5" w:rsidRDefault="009C54F5" w:rsidP="009C54F5">
            <w:r>
              <w:rPr>
                <w:rStyle w:val="HTMLCode"/>
                <w:rFonts w:eastAsiaTheme="minorHAnsi"/>
              </w:rPr>
              <w:t>    try</w:t>
            </w:r>
            <w:r>
              <w:t xml:space="preserve"> </w:t>
            </w:r>
            <w:r>
              <w:rPr>
                <w:rStyle w:val="HTMLCode"/>
                <w:rFonts w:eastAsiaTheme="minorHAnsi"/>
              </w:rPr>
              <w:t>{</w:t>
            </w:r>
          </w:p>
          <w:p w:rsidR="009C54F5" w:rsidRDefault="009C54F5" w:rsidP="009C54F5">
            <w:r>
              <w:rPr>
                <w:rStyle w:val="HTMLCode"/>
                <w:rFonts w:eastAsiaTheme="minorHAnsi"/>
              </w:rPr>
              <w:t xml:space="preserve">        str = </w:t>
            </w:r>
            <w:proofErr w:type="spellStart"/>
            <w:r>
              <w:rPr>
                <w:rStyle w:val="HTMLCode"/>
                <w:rFonts w:eastAsiaTheme="minorHAnsi"/>
              </w:rPr>
              <w:t>future.get</w:t>
            </w:r>
            <w:proofErr w:type="spellEnd"/>
            <w:r>
              <w:rPr>
                <w:rStyle w:val="HTMLCode"/>
                <w:rFonts w:eastAsiaTheme="minorHAnsi"/>
              </w:rPr>
              <w:t>();</w:t>
            </w:r>
          </w:p>
          <w:p w:rsidR="009C54F5" w:rsidRDefault="009C54F5" w:rsidP="009C54F5">
            <w:r>
              <w:rPr>
                <w:rStyle w:val="HTMLCode"/>
                <w:rFonts w:eastAsiaTheme="minorHAnsi"/>
              </w:rPr>
              <w:t>    } catch</w:t>
            </w:r>
            <w:r>
              <w:t xml:space="preserve"> </w:t>
            </w:r>
            <w:r>
              <w:rPr>
                <w:rStyle w:val="HTMLCode"/>
                <w:rFonts w:eastAsiaTheme="minorHAnsi"/>
              </w:rPr>
              <w:t>(</w:t>
            </w:r>
            <w:proofErr w:type="spellStart"/>
            <w:r>
              <w:rPr>
                <w:rStyle w:val="HTMLCode"/>
                <w:rFonts w:eastAsiaTheme="minorHAnsi"/>
              </w:rPr>
              <w:t>InterruptedException</w:t>
            </w:r>
            <w:proofErr w:type="spellEnd"/>
            <w:r>
              <w:rPr>
                <w:rStyle w:val="HTMLCode"/>
                <w:rFonts w:eastAsiaTheme="minorHAnsi"/>
              </w:rPr>
              <w:t xml:space="preserve"> | </w:t>
            </w:r>
            <w:proofErr w:type="spellStart"/>
            <w:r>
              <w:rPr>
                <w:rStyle w:val="HTMLCode"/>
                <w:rFonts w:eastAsiaTheme="minorHAnsi"/>
              </w:rPr>
              <w:t>ExecutionException</w:t>
            </w:r>
            <w:proofErr w:type="spellEnd"/>
            <w:r>
              <w:rPr>
                <w:rStyle w:val="HTMLCode"/>
                <w:rFonts w:eastAsiaTheme="minorHAnsi"/>
              </w:rPr>
              <w:t xml:space="preserve"> e) {</w:t>
            </w:r>
          </w:p>
          <w:p w:rsidR="009C54F5" w:rsidRDefault="009C54F5" w:rsidP="009C54F5">
            <w:r>
              <w:rPr>
                <w:rStyle w:val="HTMLCode"/>
                <w:rFonts w:eastAsiaTheme="minorHAnsi"/>
              </w:rPr>
              <w:t>        </w:t>
            </w:r>
            <w:proofErr w:type="spellStart"/>
            <w:r>
              <w:rPr>
                <w:rStyle w:val="HTMLCode"/>
                <w:rFonts w:eastAsiaTheme="minorHAnsi"/>
              </w:rPr>
              <w:t>e.printStackTrace</w:t>
            </w:r>
            <w:proofErr w:type="spellEnd"/>
            <w:r>
              <w:rPr>
                <w:rStyle w:val="HTMLCode"/>
                <w:rFonts w:eastAsiaTheme="minorHAnsi"/>
              </w:rPr>
              <w:t>();</w:t>
            </w:r>
          </w:p>
          <w:p w:rsidR="009C54F5" w:rsidRDefault="009C54F5" w:rsidP="009C54F5">
            <w:r>
              <w:rPr>
                <w:rStyle w:val="HTMLCode"/>
                <w:rFonts w:eastAsiaTheme="minorHAnsi"/>
              </w:rPr>
              <w:t>    }</w:t>
            </w:r>
          </w:p>
          <w:p w:rsidR="009C54F5" w:rsidRDefault="009C54F5" w:rsidP="009C54F5">
            <w:r>
              <w:rPr>
                <w:rStyle w:val="HTMLCode"/>
                <w:rFonts w:eastAsiaTheme="minorHAnsi"/>
              </w:rPr>
              <w:t>}</w:t>
            </w:r>
          </w:p>
        </w:tc>
      </w:tr>
    </w:tbl>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We can also specify a timeout for a given operation. If the task takes more than this time, a </w:t>
      </w:r>
      <w:proofErr w:type="spellStart"/>
      <w:r>
        <w:rPr>
          <w:rStyle w:val="Emphasis"/>
          <w:rFonts w:ascii="raleway" w:hAnsi="raleway"/>
          <w:color w:val="333333"/>
          <w:sz w:val="27"/>
          <w:szCs w:val="27"/>
        </w:rPr>
        <w:t>TimeoutException</w:t>
      </w:r>
      <w:proofErr w:type="spellEnd"/>
      <w:r>
        <w:rPr>
          <w:rFonts w:ascii="raleway" w:hAnsi="raleway"/>
          <w:color w:val="333333"/>
          <w:sz w:val="27"/>
          <w:szCs w:val="27"/>
        </w:rPr>
        <w:t> is thrown:</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9C54F5" w:rsidTr="009C54F5">
        <w:trPr>
          <w:tblCellSpacing w:w="0" w:type="dxa"/>
        </w:trPr>
        <w:tc>
          <w:tcPr>
            <w:tcW w:w="0" w:type="auto"/>
            <w:vAlign w:val="center"/>
            <w:hideMark/>
          </w:tcPr>
          <w:p w:rsidR="009C54F5" w:rsidRDefault="009C54F5" w:rsidP="009C54F5">
            <w:pPr>
              <w:rPr>
                <w:rFonts w:ascii="Times New Roman" w:hAnsi="Times New Roman"/>
                <w:sz w:val="24"/>
                <w:szCs w:val="24"/>
              </w:rPr>
            </w:pPr>
            <w:r>
              <w:t>1</w:t>
            </w:r>
          </w:p>
          <w:p w:rsidR="009C54F5" w:rsidRDefault="009C54F5" w:rsidP="009C54F5">
            <w:r>
              <w:t>2</w:t>
            </w:r>
          </w:p>
          <w:p w:rsidR="009C54F5" w:rsidRDefault="009C54F5" w:rsidP="009C54F5">
            <w:r>
              <w:t>3</w:t>
            </w:r>
          </w:p>
          <w:p w:rsidR="009C54F5" w:rsidRDefault="009C54F5" w:rsidP="009C54F5">
            <w:r>
              <w:t>4</w:t>
            </w:r>
          </w:p>
          <w:p w:rsidR="009C54F5" w:rsidRDefault="009C54F5" w:rsidP="009C54F5">
            <w:r>
              <w:t>5</w:t>
            </w:r>
          </w:p>
        </w:tc>
        <w:tc>
          <w:tcPr>
            <w:tcW w:w="14016" w:type="dxa"/>
            <w:vAlign w:val="center"/>
            <w:hideMark/>
          </w:tcPr>
          <w:p w:rsidR="009C54F5" w:rsidRDefault="009C54F5" w:rsidP="009C54F5">
            <w:r>
              <w:rPr>
                <w:rStyle w:val="HTMLCode"/>
                <w:rFonts w:eastAsiaTheme="minorHAnsi"/>
              </w:rPr>
              <w:t>try</w:t>
            </w:r>
            <w:r>
              <w:t xml:space="preserve"> </w:t>
            </w:r>
            <w:r>
              <w:rPr>
                <w:rStyle w:val="HTMLCode"/>
                <w:rFonts w:eastAsiaTheme="minorHAnsi"/>
              </w:rPr>
              <w:t>{</w:t>
            </w:r>
          </w:p>
          <w:p w:rsidR="009C54F5" w:rsidRDefault="009C54F5" w:rsidP="009C54F5">
            <w:r>
              <w:rPr>
                <w:rStyle w:val="HTMLCode"/>
                <w:rFonts w:eastAsiaTheme="minorHAnsi"/>
              </w:rPr>
              <w:t>    </w:t>
            </w:r>
            <w:proofErr w:type="spellStart"/>
            <w:r>
              <w:rPr>
                <w:rStyle w:val="HTMLCode"/>
                <w:rFonts w:eastAsiaTheme="minorHAnsi"/>
              </w:rPr>
              <w:t>future.get</w:t>
            </w:r>
            <w:proofErr w:type="spellEnd"/>
            <w:r>
              <w:rPr>
                <w:rStyle w:val="HTMLCode"/>
                <w:rFonts w:eastAsiaTheme="minorHAnsi"/>
              </w:rPr>
              <w:t xml:space="preserve">(10, </w:t>
            </w:r>
            <w:proofErr w:type="spellStart"/>
            <w:r>
              <w:rPr>
                <w:rStyle w:val="HTMLCode"/>
                <w:rFonts w:eastAsiaTheme="minorHAnsi"/>
              </w:rPr>
              <w:t>TimeUnit.SECONDS</w:t>
            </w:r>
            <w:proofErr w:type="spellEnd"/>
            <w:r>
              <w:rPr>
                <w:rStyle w:val="HTMLCode"/>
                <w:rFonts w:eastAsiaTheme="minorHAnsi"/>
              </w:rPr>
              <w:t>);</w:t>
            </w:r>
          </w:p>
          <w:p w:rsidR="009C54F5" w:rsidRDefault="009C54F5" w:rsidP="009C54F5">
            <w:r>
              <w:rPr>
                <w:rStyle w:val="HTMLCode"/>
                <w:rFonts w:eastAsiaTheme="minorHAnsi"/>
              </w:rPr>
              <w:t>} catch</w:t>
            </w:r>
            <w:r>
              <w:t xml:space="preserve"> </w:t>
            </w:r>
            <w:r>
              <w:rPr>
                <w:rStyle w:val="HTMLCode"/>
                <w:rFonts w:eastAsiaTheme="minorHAnsi"/>
              </w:rPr>
              <w:t>(</w:t>
            </w:r>
            <w:proofErr w:type="spellStart"/>
            <w:r>
              <w:rPr>
                <w:rStyle w:val="HTMLCode"/>
                <w:rFonts w:eastAsiaTheme="minorHAnsi"/>
              </w:rPr>
              <w:t>InterruptedException</w:t>
            </w:r>
            <w:proofErr w:type="spellEnd"/>
            <w:r>
              <w:rPr>
                <w:rStyle w:val="HTMLCode"/>
                <w:rFonts w:eastAsiaTheme="minorHAnsi"/>
              </w:rPr>
              <w:t xml:space="preserve"> | </w:t>
            </w:r>
            <w:proofErr w:type="spellStart"/>
            <w:r>
              <w:rPr>
                <w:rStyle w:val="HTMLCode"/>
                <w:rFonts w:eastAsiaTheme="minorHAnsi"/>
              </w:rPr>
              <w:t>ExecutionException</w:t>
            </w:r>
            <w:proofErr w:type="spellEnd"/>
            <w:r>
              <w:rPr>
                <w:rStyle w:val="HTMLCode"/>
                <w:rFonts w:eastAsiaTheme="minorHAnsi"/>
              </w:rPr>
              <w:t xml:space="preserve"> | </w:t>
            </w:r>
            <w:proofErr w:type="spellStart"/>
            <w:r>
              <w:rPr>
                <w:rStyle w:val="HTMLCode"/>
                <w:rFonts w:eastAsiaTheme="minorHAnsi"/>
              </w:rPr>
              <w:t>TimeoutException</w:t>
            </w:r>
            <w:proofErr w:type="spellEnd"/>
            <w:r>
              <w:rPr>
                <w:rStyle w:val="HTMLCode"/>
                <w:rFonts w:eastAsiaTheme="minorHAnsi"/>
              </w:rPr>
              <w:t xml:space="preserve"> e) {</w:t>
            </w:r>
          </w:p>
          <w:p w:rsidR="009C54F5" w:rsidRDefault="009C54F5" w:rsidP="009C54F5">
            <w:r>
              <w:rPr>
                <w:rStyle w:val="HTMLCode"/>
                <w:rFonts w:eastAsiaTheme="minorHAnsi"/>
              </w:rPr>
              <w:t>    </w:t>
            </w:r>
            <w:proofErr w:type="spellStart"/>
            <w:r>
              <w:rPr>
                <w:rStyle w:val="HTMLCode"/>
                <w:rFonts w:eastAsiaTheme="minorHAnsi"/>
              </w:rPr>
              <w:t>e.printStackTrace</w:t>
            </w:r>
            <w:proofErr w:type="spellEnd"/>
            <w:r>
              <w:rPr>
                <w:rStyle w:val="HTMLCode"/>
                <w:rFonts w:eastAsiaTheme="minorHAnsi"/>
              </w:rPr>
              <w:t>();</w:t>
            </w:r>
          </w:p>
          <w:p w:rsidR="009C54F5" w:rsidRDefault="009C54F5" w:rsidP="009C54F5">
            <w:r>
              <w:rPr>
                <w:rStyle w:val="HTMLCode"/>
                <w:rFonts w:eastAsiaTheme="minorHAnsi"/>
              </w:rPr>
              <w:t>}</w:t>
            </w:r>
          </w:p>
        </w:tc>
      </w:tr>
    </w:tbl>
    <w:p w:rsidR="009C54F5" w:rsidRDefault="009C54F5" w:rsidP="009C54F5">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2.5. </w:t>
      </w:r>
      <w:proofErr w:type="spellStart"/>
      <w:r>
        <w:rPr>
          <w:rStyle w:val="Emphasis"/>
          <w:rFonts w:ascii="raleway" w:hAnsi="raleway"/>
          <w:color w:val="333333"/>
          <w:sz w:val="36"/>
          <w:szCs w:val="36"/>
        </w:rPr>
        <w:t>CountDownLatch</w:t>
      </w:r>
      <w:proofErr w:type="spellEnd"/>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proofErr w:type="spellStart"/>
      <w:r>
        <w:rPr>
          <w:rStyle w:val="Emphasis"/>
          <w:rFonts w:ascii="raleway" w:hAnsi="raleway"/>
          <w:color w:val="333333"/>
          <w:sz w:val="27"/>
          <w:szCs w:val="27"/>
        </w:rPr>
        <w:t>CountDownLatch</w:t>
      </w:r>
      <w:proofErr w:type="spellEnd"/>
      <w:r>
        <w:rPr>
          <w:rFonts w:ascii="raleway" w:hAnsi="raleway"/>
          <w:color w:val="333333"/>
          <w:sz w:val="27"/>
          <w:szCs w:val="27"/>
        </w:rPr>
        <w:t> (introduced in </w:t>
      </w:r>
      <w:r>
        <w:rPr>
          <w:rStyle w:val="Emphasis"/>
          <w:rFonts w:ascii="raleway" w:hAnsi="raleway"/>
          <w:color w:val="333333"/>
          <w:sz w:val="27"/>
          <w:szCs w:val="27"/>
        </w:rPr>
        <w:t>JDK 5</w:t>
      </w:r>
      <w:r>
        <w:rPr>
          <w:rFonts w:ascii="raleway" w:hAnsi="raleway"/>
          <w:color w:val="333333"/>
          <w:sz w:val="27"/>
          <w:szCs w:val="27"/>
        </w:rPr>
        <w:t>) is a utility class which blocks a set of threads until some operation completes.</w:t>
      </w: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 </w:t>
      </w:r>
      <w:proofErr w:type="spellStart"/>
      <w:r>
        <w:rPr>
          <w:rStyle w:val="Emphasis"/>
          <w:rFonts w:ascii="raleway" w:hAnsi="raleway"/>
          <w:color w:val="333333"/>
          <w:sz w:val="27"/>
          <w:szCs w:val="27"/>
        </w:rPr>
        <w:t>CountDownLatch</w:t>
      </w:r>
      <w:proofErr w:type="spellEnd"/>
      <w:r>
        <w:rPr>
          <w:rFonts w:ascii="raleway" w:hAnsi="raleway"/>
          <w:color w:val="333333"/>
          <w:sz w:val="27"/>
          <w:szCs w:val="27"/>
        </w:rPr>
        <w:t> is initialized with a </w:t>
      </w:r>
      <w:r>
        <w:rPr>
          <w:rStyle w:val="Emphasis"/>
          <w:rFonts w:ascii="raleway" w:hAnsi="raleway"/>
          <w:color w:val="333333"/>
          <w:sz w:val="27"/>
          <w:szCs w:val="27"/>
        </w:rPr>
        <w:t>counter(Integer</w:t>
      </w:r>
      <w:r>
        <w:rPr>
          <w:rFonts w:ascii="raleway" w:hAnsi="raleway"/>
          <w:color w:val="333333"/>
          <w:sz w:val="27"/>
          <w:szCs w:val="27"/>
        </w:rPr>
        <w:t> type); this counter decrements as the dependent threads complete execution. But once the counter reaches zero, other threads get released.</w:t>
      </w:r>
    </w:p>
    <w:p w:rsidR="00405AFA" w:rsidRDefault="005C13A2" w:rsidP="009C54F5">
      <w:pPr>
        <w:pStyle w:val="NormalWeb"/>
        <w:shd w:val="clear" w:color="auto" w:fill="FFFFFF"/>
        <w:spacing w:before="0" w:beforeAutospacing="0" w:after="150" w:afterAutospacing="0"/>
        <w:rPr>
          <w:rFonts w:ascii="raleway" w:hAnsi="raleway"/>
          <w:color w:val="333333"/>
          <w:sz w:val="27"/>
          <w:szCs w:val="27"/>
        </w:rPr>
      </w:pPr>
      <w:r>
        <w:rPr>
          <w:noProof/>
        </w:rPr>
        <w:drawing>
          <wp:inline distT="0" distB="0" distL="0" distR="0">
            <wp:extent cx="5943600" cy="2930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30525"/>
                    </a:xfrm>
                    <a:prstGeom prst="rect">
                      <a:avLst/>
                    </a:prstGeom>
                    <a:noFill/>
                    <a:ln>
                      <a:noFill/>
                    </a:ln>
                  </pic:spPr>
                </pic:pic>
              </a:graphicData>
            </a:graphic>
          </wp:inline>
        </w:drawing>
      </w:r>
    </w:p>
    <w:p w:rsidR="00FB6EFB" w:rsidRDefault="00B65DEB" w:rsidP="009C54F5">
      <w:pPr>
        <w:pStyle w:val="NormalWeb"/>
        <w:shd w:val="clear" w:color="auto" w:fill="FFFFFF"/>
        <w:spacing w:before="0" w:beforeAutospacing="0" w:after="150" w:afterAutospacing="0"/>
        <w:rPr>
          <w:rFonts w:ascii="raleway" w:hAnsi="raleway"/>
          <w:color w:val="333333"/>
          <w:sz w:val="27"/>
          <w:szCs w:val="27"/>
        </w:rPr>
      </w:pPr>
      <w:r w:rsidRPr="00FB6EFB">
        <w:rPr>
          <w:rFonts w:ascii="raleway" w:hAnsi="raleway"/>
          <w:noProof/>
          <w:color w:val="000000" w:themeColor="text1"/>
          <w:sz w:val="27"/>
          <w:szCs w:val="27"/>
        </w:rPr>
        <mc:AlternateContent>
          <mc:Choice Requires="wps">
            <w:drawing>
              <wp:anchor distT="0" distB="0" distL="114300" distR="114300" simplePos="0" relativeHeight="251658240" behindDoc="0" locked="0" layoutInCell="1" allowOverlap="1">
                <wp:simplePos x="0" y="0"/>
                <wp:positionH relativeFrom="column">
                  <wp:posOffset>2621280</wp:posOffset>
                </wp:positionH>
                <wp:positionV relativeFrom="paragraph">
                  <wp:posOffset>337185</wp:posOffset>
                </wp:positionV>
                <wp:extent cx="495300" cy="975360"/>
                <wp:effectExtent l="20955" t="17780" r="26670" b="16510"/>
                <wp:wrapNone/>
                <wp:docPr id="2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75360"/>
                        </a:xfrm>
                        <a:prstGeom prst="upDownArrow">
                          <a:avLst>
                            <a:gd name="adj1" fmla="val 50000"/>
                            <a:gd name="adj2" fmla="val 39385"/>
                          </a:avLst>
                        </a:prstGeom>
                        <a:solidFill>
                          <a:schemeClr val="accent5">
                            <a:lumMod val="100000"/>
                            <a:lumOff val="0"/>
                          </a:schemeClr>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3DDF3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2" o:spid="_x0000_s1026" type="#_x0000_t70" style="position:absolute;margin-left:206.4pt;margin-top:26.55pt;width:39pt;height:7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" fillcolor="#4bacc6 [3208]">
                <v:textbox style="layout-flow:vertical-ideographic"/>
              </v:shape>
            </w:pict>
          </mc:Fallback>
        </mc:AlternateContent>
      </w:r>
    </w:p>
    <w:p w:rsidR="00FB6EFB" w:rsidRDefault="00FB6EFB" w:rsidP="009C54F5">
      <w:pPr>
        <w:pStyle w:val="Heading3"/>
        <w:shd w:val="clear" w:color="auto" w:fill="FFFFFF"/>
        <w:spacing w:before="504" w:after="312"/>
        <w:rPr>
          <w:rStyle w:val="Strong"/>
          <w:rFonts w:ascii="raleway" w:hAnsi="raleway"/>
          <w:b w:val="0"/>
          <w:bCs w:val="0"/>
          <w:color w:val="333333"/>
          <w:sz w:val="36"/>
          <w:szCs w:val="36"/>
        </w:rPr>
      </w:pPr>
    </w:p>
    <w:p w:rsidR="009C54F5" w:rsidRDefault="009C54F5" w:rsidP="009C54F5">
      <w:pPr>
        <w:pStyle w:val="Heading3"/>
        <w:shd w:val="clear" w:color="auto" w:fill="FFFFFF"/>
        <w:spacing w:before="504" w:after="312"/>
        <w:rPr>
          <w:rStyle w:val="Emphasis"/>
          <w:rFonts w:ascii="raleway" w:hAnsi="raleway"/>
          <w:color w:val="333333"/>
          <w:sz w:val="36"/>
          <w:szCs w:val="36"/>
        </w:rPr>
      </w:pPr>
      <w:r>
        <w:rPr>
          <w:rStyle w:val="Strong"/>
          <w:rFonts w:ascii="raleway" w:hAnsi="raleway"/>
          <w:b w:val="0"/>
          <w:bCs w:val="0"/>
          <w:color w:val="333333"/>
          <w:sz w:val="36"/>
          <w:szCs w:val="36"/>
        </w:rPr>
        <w:t>2.6. </w:t>
      </w:r>
      <w:proofErr w:type="spellStart"/>
      <w:r>
        <w:rPr>
          <w:rStyle w:val="Emphasis"/>
          <w:rFonts w:ascii="raleway" w:hAnsi="raleway"/>
          <w:color w:val="333333"/>
          <w:sz w:val="36"/>
          <w:szCs w:val="36"/>
        </w:rPr>
        <w:t>CyclicBarrier</w:t>
      </w:r>
      <w:proofErr w:type="spellEnd"/>
    </w:p>
    <w:p w:rsidR="00405AFA" w:rsidRDefault="00405AFA" w:rsidP="00405AFA">
      <w:proofErr w:type="spellStart"/>
      <w:r>
        <w:rPr>
          <w:rStyle w:val="Emphasis"/>
          <w:rFonts w:ascii="raleway" w:hAnsi="raleway"/>
          <w:color w:val="333333"/>
          <w:sz w:val="27"/>
          <w:szCs w:val="27"/>
          <w:shd w:val="clear" w:color="auto" w:fill="FFFFFF"/>
        </w:rPr>
        <w:t>CyclicBarrier</w:t>
      </w:r>
      <w:proofErr w:type="spellEnd"/>
      <w:r>
        <w:rPr>
          <w:rFonts w:ascii="raleway" w:hAnsi="raleway"/>
          <w:color w:val="333333"/>
          <w:sz w:val="27"/>
          <w:szCs w:val="27"/>
          <w:shd w:val="clear" w:color="auto" w:fill="FFFFFF"/>
        </w:rPr>
        <w:t> allows a number of threads to wait on each other, whereas </w:t>
      </w:r>
      <w:proofErr w:type="spellStart"/>
      <w:r>
        <w:rPr>
          <w:rStyle w:val="Emphasis"/>
          <w:rFonts w:ascii="raleway" w:hAnsi="raleway"/>
          <w:color w:val="333333"/>
          <w:sz w:val="27"/>
          <w:szCs w:val="27"/>
          <w:shd w:val="clear" w:color="auto" w:fill="FFFFFF"/>
        </w:rPr>
        <w:t>CountDownLatch</w:t>
      </w:r>
      <w:proofErr w:type="spellEnd"/>
      <w:r>
        <w:rPr>
          <w:rFonts w:ascii="raleway" w:hAnsi="raleway"/>
          <w:color w:val="333333"/>
          <w:sz w:val="27"/>
          <w:szCs w:val="27"/>
          <w:shd w:val="clear" w:color="auto" w:fill="FFFFFF"/>
        </w:rPr>
        <w:t> allows one or more threads to wait for a number of tasks to complete.</w:t>
      </w: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proofErr w:type="spellStart"/>
      <w:r>
        <w:rPr>
          <w:rStyle w:val="Emphasis"/>
          <w:rFonts w:ascii="raleway" w:hAnsi="raleway"/>
          <w:color w:val="333333"/>
          <w:sz w:val="27"/>
          <w:szCs w:val="27"/>
        </w:rPr>
        <w:t>CyclicBarrier</w:t>
      </w:r>
      <w:proofErr w:type="spellEnd"/>
      <w:r>
        <w:rPr>
          <w:rFonts w:ascii="raleway" w:hAnsi="raleway"/>
          <w:color w:val="333333"/>
          <w:sz w:val="27"/>
          <w:szCs w:val="27"/>
        </w:rPr>
        <w:t> works almost same as </w:t>
      </w:r>
      <w:proofErr w:type="spellStart"/>
      <w:r>
        <w:rPr>
          <w:rStyle w:val="Emphasis"/>
          <w:rFonts w:ascii="raleway" w:hAnsi="raleway"/>
          <w:color w:val="333333"/>
          <w:sz w:val="27"/>
          <w:szCs w:val="27"/>
        </w:rPr>
        <w:t>CountDownLatch</w:t>
      </w:r>
      <w:proofErr w:type="spellEnd"/>
      <w:r>
        <w:rPr>
          <w:rFonts w:ascii="raleway" w:hAnsi="raleway"/>
          <w:color w:val="333333"/>
          <w:sz w:val="27"/>
          <w:szCs w:val="27"/>
        </w:rPr>
        <w:t> except that we can reuse it.</w:t>
      </w:r>
    </w:p>
    <w:p w:rsidR="005C13A2" w:rsidRDefault="005C13A2"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                                    </w:t>
      </w:r>
      <w:r>
        <w:rPr>
          <w:noProof/>
        </w:rPr>
        <w:drawing>
          <wp:inline distT="0" distB="0" distL="0" distR="0" wp14:anchorId="0541A80A" wp14:editId="42D8490C">
            <wp:extent cx="1851660" cy="2072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1660" cy="2072860"/>
                    </a:xfrm>
                    <a:prstGeom prst="rect">
                      <a:avLst/>
                    </a:prstGeom>
                    <a:noFill/>
                    <a:ln>
                      <a:noFill/>
                    </a:ln>
                  </pic:spPr>
                </pic:pic>
              </a:graphicData>
            </a:graphic>
          </wp:inline>
        </w:drawing>
      </w:r>
      <w:r>
        <w:rPr>
          <w:rFonts w:ascii="raleway" w:hAnsi="raleway"/>
          <w:color w:val="333333"/>
          <w:sz w:val="27"/>
          <w:szCs w:val="27"/>
        </w:rPr>
        <w:t xml:space="preserve"> </w:t>
      </w:r>
    </w:p>
    <w:p w:rsidR="005C13A2" w:rsidRDefault="005C13A2" w:rsidP="00434AC0">
      <w:pPr>
        <w:pStyle w:val="NormalWeb"/>
        <w:shd w:val="clear" w:color="auto" w:fill="FFFFFF"/>
        <w:spacing w:before="0" w:beforeAutospacing="0" w:after="150" w:afterAutospacing="0"/>
        <w:jc w:val="center"/>
        <w:rPr>
          <w:rFonts w:ascii="raleway" w:hAnsi="raleway"/>
          <w:color w:val="333333"/>
          <w:sz w:val="27"/>
          <w:szCs w:val="27"/>
        </w:rPr>
      </w:pPr>
      <w:r w:rsidRPr="00434AC0">
        <w:rPr>
          <w:rFonts w:ascii="Gunplay" w:hAnsi="Gunplay"/>
          <w:i/>
          <w:iCs/>
          <w:color w:val="FF0000"/>
          <w:sz w:val="56"/>
          <w:szCs w:val="56"/>
          <w:highlight w:val="yellow"/>
          <w:u w:val="single"/>
        </w:rPr>
        <w:t>Vs</w:t>
      </w:r>
      <w:r>
        <w:rPr>
          <w:noProof/>
        </w:rPr>
        <w:drawing>
          <wp:inline distT="0" distB="0" distL="0" distR="0">
            <wp:extent cx="5867400" cy="2651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400" cy="2651760"/>
                    </a:xfrm>
                    <a:prstGeom prst="rect">
                      <a:avLst/>
                    </a:prstGeom>
                    <a:noFill/>
                    <a:ln>
                      <a:noFill/>
                    </a:ln>
                  </pic:spPr>
                </pic:pic>
              </a:graphicData>
            </a:graphic>
          </wp:inline>
        </w:drawing>
      </w:r>
    </w:p>
    <w:p w:rsidR="00405AFA" w:rsidRPr="00405AFA" w:rsidRDefault="00405AFA" w:rsidP="00405AFA">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   </w:t>
      </w:r>
      <w:r w:rsidRPr="00405AFA">
        <w:rPr>
          <w:rFonts w:ascii="raleway" w:hAnsi="raleway"/>
          <w:color w:val="333333"/>
          <w:sz w:val="27"/>
          <w:szCs w:val="27"/>
        </w:rPr>
        <w:t>The first difference here is that the threads that are waiting are themselves the barrier.</w:t>
      </w:r>
    </w:p>
    <w:p w:rsidR="00405AFA" w:rsidRPr="00405AFA" w:rsidRDefault="00405AFA" w:rsidP="00405AFA">
      <w:pPr>
        <w:shd w:val="clear" w:color="auto" w:fill="FFFFFF"/>
        <w:spacing w:after="150" w:line="240" w:lineRule="auto"/>
        <w:rPr>
          <w:rFonts w:ascii="raleway" w:eastAsia="Times New Roman" w:hAnsi="raleway" w:cs="Times New Roman"/>
          <w:color w:val="333333"/>
          <w:sz w:val="27"/>
          <w:szCs w:val="27"/>
          <w:lang w:val="en-IN" w:eastAsia="en-IN"/>
        </w:rPr>
      </w:pPr>
      <w:r w:rsidRPr="00405AFA">
        <w:rPr>
          <w:rFonts w:ascii="raleway" w:eastAsia="Times New Roman" w:hAnsi="raleway" w:cs="Times New Roman"/>
          <w:color w:val="333333"/>
          <w:sz w:val="27"/>
          <w:szCs w:val="27"/>
          <w:lang w:val="en-IN" w:eastAsia="en-IN"/>
        </w:rPr>
        <w:lastRenderedPageBreak/>
        <w:t>Second, and more importantly, </w:t>
      </w:r>
      <w:r w:rsidRPr="00405AFA">
        <w:rPr>
          <w:rFonts w:ascii="raleway" w:eastAsia="Times New Roman" w:hAnsi="raleway" w:cs="Times New Roman"/>
          <w:b/>
          <w:bCs/>
          <w:color w:val="333333"/>
          <w:sz w:val="27"/>
          <w:szCs w:val="27"/>
          <w:lang w:val="en-IN" w:eastAsia="en-IN"/>
        </w:rPr>
        <w:t>the second </w:t>
      </w:r>
      <w:r w:rsidRPr="00405AFA">
        <w:rPr>
          <w:rFonts w:ascii="raleway" w:eastAsia="Times New Roman" w:hAnsi="raleway" w:cs="Times New Roman"/>
          <w:b/>
          <w:bCs/>
          <w:i/>
          <w:iCs/>
          <w:color w:val="333333"/>
          <w:sz w:val="27"/>
          <w:szCs w:val="27"/>
          <w:lang w:val="en-IN" w:eastAsia="en-IN"/>
        </w:rPr>
        <w:t>await()</w:t>
      </w:r>
      <w:r w:rsidRPr="00405AFA">
        <w:rPr>
          <w:rFonts w:ascii="raleway" w:eastAsia="Times New Roman" w:hAnsi="raleway" w:cs="Times New Roman"/>
          <w:b/>
          <w:bCs/>
          <w:color w:val="333333"/>
          <w:sz w:val="27"/>
          <w:szCs w:val="27"/>
          <w:lang w:val="en-IN" w:eastAsia="en-IN"/>
        </w:rPr>
        <w:t> is useless</w:t>
      </w:r>
      <w:r w:rsidRPr="00405AFA">
        <w:rPr>
          <w:rFonts w:ascii="raleway" w:eastAsia="Times New Roman" w:hAnsi="raleway" w:cs="Times New Roman"/>
          <w:color w:val="333333"/>
          <w:sz w:val="27"/>
          <w:szCs w:val="27"/>
          <w:lang w:val="en-IN" w:eastAsia="en-IN"/>
        </w:rPr>
        <w:t>.</w:t>
      </w:r>
      <w:r w:rsidRPr="00405AFA">
        <w:rPr>
          <w:rFonts w:ascii="raleway" w:eastAsia="Times New Roman" w:hAnsi="raleway" w:cs="Times New Roman"/>
          <w:b/>
          <w:bCs/>
          <w:color w:val="333333"/>
          <w:sz w:val="27"/>
          <w:szCs w:val="27"/>
          <w:lang w:val="en-IN" w:eastAsia="en-IN"/>
        </w:rPr>
        <w:t> A single thread can’t </w:t>
      </w:r>
      <w:r w:rsidRPr="00405AFA">
        <w:rPr>
          <w:rFonts w:ascii="raleway" w:eastAsia="Times New Roman" w:hAnsi="raleway" w:cs="Times New Roman"/>
          <w:b/>
          <w:bCs/>
          <w:i/>
          <w:iCs/>
          <w:color w:val="333333"/>
          <w:sz w:val="27"/>
          <w:szCs w:val="27"/>
          <w:lang w:val="en-IN" w:eastAsia="en-IN"/>
        </w:rPr>
        <w:t>count down </w:t>
      </w:r>
      <w:r w:rsidRPr="00405AFA">
        <w:rPr>
          <w:rFonts w:ascii="raleway" w:eastAsia="Times New Roman" w:hAnsi="raleway" w:cs="Times New Roman"/>
          <w:b/>
          <w:bCs/>
          <w:color w:val="333333"/>
          <w:sz w:val="27"/>
          <w:szCs w:val="27"/>
          <w:lang w:val="en-IN" w:eastAsia="en-IN"/>
        </w:rPr>
        <w:t>a barrier twice.</w:t>
      </w:r>
    </w:p>
    <w:p w:rsidR="00405AFA" w:rsidRPr="00405AFA" w:rsidRDefault="00405AFA" w:rsidP="00405AFA">
      <w:pPr>
        <w:shd w:val="clear" w:color="auto" w:fill="FFFFFF"/>
        <w:spacing w:after="150" w:line="240" w:lineRule="auto"/>
        <w:rPr>
          <w:rFonts w:ascii="raleway" w:eastAsia="Times New Roman" w:hAnsi="raleway" w:cs="Times New Roman"/>
          <w:color w:val="333333"/>
          <w:sz w:val="27"/>
          <w:szCs w:val="27"/>
          <w:lang w:val="en-IN" w:eastAsia="en-IN"/>
        </w:rPr>
      </w:pPr>
      <w:r w:rsidRPr="00405AFA">
        <w:rPr>
          <w:rFonts w:ascii="raleway" w:eastAsia="Times New Roman" w:hAnsi="raleway" w:cs="Times New Roman"/>
          <w:color w:val="333333"/>
          <w:sz w:val="27"/>
          <w:szCs w:val="27"/>
          <w:lang w:val="en-IN" w:eastAsia="en-IN"/>
        </w:rPr>
        <w:t>Indeed, because </w:t>
      </w:r>
      <w:proofErr w:type="spellStart"/>
      <w:r w:rsidRPr="00405AFA">
        <w:rPr>
          <w:rFonts w:ascii="raleway" w:eastAsia="Times New Roman" w:hAnsi="raleway" w:cs="Times New Roman"/>
          <w:i/>
          <w:iCs/>
          <w:color w:val="333333"/>
          <w:sz w:val="27"/>
          <w:szCs w:val="27"/>
          <w:lang w:val="en-IN" w:eastAsia="en-IN"/>
        </w:rPr>
        <w:t>t</w:t>
      </w:r>
      <w:proofErr w:type="spellEnd"/>
      <w:r w:rsidRPr="00405AFA">
        <w:rPr>
          <w:rFonts w:ascii="raleway" w:eastAsia="Times New Roman" w:hAnsi="raleway" w:cs="Times New Roman"/>
          <w:color w:val="333333"/>
          <w:sz w:val="27"/>
          <w:szCs w:val="27"/>
          <w:lang w:val="en-IN" w:eastAsia="en-IN"/>
        </w:rPr>
        <w:t> must </w:t>
      </w:r>
      <w:r w:rsidRPr="00405AFA">
        <w:rPr>
          <w:rFonts w:ascii="raleway" w:eastAsia="Times New Roman" w:hAnsi="raleway" w:cs="Times New Roman"/>
          <w:i/>
          <w:iCs/>
          <w:color w:val="333333"/>
          <w:sz w:val="27"/>
          <w:szCs w:val="27"/>
          <w:lang w:val="en-IN" w:eastAsia="en-IN"/>
        </w:rPr>
        <w:t>wait</w:t>
      </w:r>
      <w:r w:rsidRPr="00405AFA">
        <w:rPr>
          <w:rFonts w:ascii="raleway" w:eastAsia="Times New Roman" w:hAnsi="raleway" w:cs="Times New Roman"/>
          <w:color w:val="333333"/>
          <w:sz w:val="27"/>
          <w:szCs w:val="27"/>
          <w:lang w:val="en-IN" w:eastAsia="en-IN"/>
        </w:rPr>
        <w:t> for another thread to call </w:t>
      </w:r>
      <w:r w:rsidRPr="00405AFA">
        <w:rPr>
          <w:rFonts w:ascii="raleway" w:eastAsia="Times New Roman" w:hAnsi="raleway" w:cs="Times New Roman"/>
          <w:i/>
          <w:iCs/>
          <w:color w:val="333333"/>
          <w:sz w:val="27"/>
          <w:szCs w:val="27"/>
          <w:lang w:val="en-IN" w:eastAsia="en-IN"/>
        </w:rPr>
        <w:t>await()</w:t>
      </w:r>
      <w:r w:rsidRPr="00405AFA">
        <w:rPr>
          <w:rFonts w:ascii="raleway" w:eastAsia="Times New Roman" w:hAnsi="raleway" w:cs="Times New Roman"/>
          <w:color w:val="333333"/>
          <w:sz w:val="27"/>
          <w:szCs w:val="27"/>
          <w:lang w:val="en-IN" w:eastAsia="en-IN"/>
        </w:rPr>
        <w:t> – to bring the count to two – </w:t>
      </w:r>
      <w:r w:rsidRPr="00405AFA">
        <w:rPr>
          <w:rFonts w:ascii="raleway" w:eastAsia="Times New Roman" w:hAnsi="raleway" w:cs="Times New Roman"/>
          <w:i/>
          <w:iCs/>
          <w:color w:val="333333"/>
          <w:sz w:val="27"/>
          <w:szCs w:val="27"/>
          <w:lang w:val="en-IN" w:eastAsia="en-IN"/>
        </w:rPr>
        <w:t>t</w:t>
      </w:r>
      <w:r w:rsidRPr="00405AFA">
        <w:rPr>
          <w:rFonts w:ascii="raleway" w:eastAsia="Times New Roman" w:hAnsi="raleway" w:cs="Times New Roman"/>
          <w:color w:val="333333"/>
          <w:sz w:val="27"/>
          <w:szCs w:val="27"/>
          <w:lang w:val="en-IN" w:eastAsia="en-IN"/>
        </w:rPr>
        <w:t>‘s second call to </w:t>
      </w:r>
      <w:r w:rsidRPr="00405AFA">
        <w:rPr>
          <w:rFonts w:ascii="raleway" w:eastAsia="Times New Roman" w:hAnsi="raleway" w:cs="Times New Roman"/>
          <w:i/>
          <w:iCs/>
          <w:color w:val="333333"/>
          <w:sz w:val="27"/>
          <w:szCs w:val="27"/>
          <w:lang w:val="en-IN" w:eastAsia="en-IN"/>
        </w:rPr>
        <w:t>await() </w:t>
      </w:r>
      <w:r w:rsidRPr="00405AFA">
        <w:rPr>
          <w:rFonts w:ascii="raleway" w:eastAsia="Times New Roman" w:hAnsi="raleway" w:cs="Times New Roman"/>
          <w:color w:val="333333"/>
          <w:sz w:val="27"/>
          <w:szCs w:val="27"/>
          <w:lang w:val="en-IN" w:eastAsia="en-IN"/>
        </w:rPr>
        <w:t>won’t actually be invoked until the barrier is already broken!</w:t>
      </w:r>
    </w:p>
    <w:p w:rsidR="00405AFA" w:rsidRDefault="00405AFA" w:rsidP="009C54F5">
      <w:pPr>
        <w:pStyle w:val="NormalWeb"/>
        <w:shd w:val="clear" w:color="auto" w:fill="FFFFFF"/>
        <w:spacing w:before="0" w:beforeAutospacing="0" w:after="150" w:afterAutospacing="0"/>
        <w:rPr>
          <w:rFonts w:ascii="raleway" w:hAnsi="raleway"/>
          <w:color w:val="333333"/>
          <w:sz w:val="27"/>
          <w:szCs w:val="27"/>
        </w:rPr>
      </w:pPr>
    </w:p>
    <w:p w:rsidR="00405AFA" w:rsidRPr="00405AFA" w:rsidRDefault="00405AFA" w:rsidP="00405AFA">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       </w:t>
      </w:r>
      <w:r w:rsidRPr="00405AFA">
        <w:rPr>
          <w:rFonts w:ascii="raleway" w:hAnsi="raleway"/>
          <w:color w:val="333333"/>
          <w:sz w:val="27"/>
          <w:szCs w:val="27"/>
        </w:rPr>
        <w:t>The second most evident difference between these two classes is reusability. To elaborate, </w:t>
      </w:r>
      <w:r w:rsidRPr="00405AFA">
        <w:rPr>
          <w:rFonts w:ascii="raleway" w:hAnsi="raleway"/>
          <w:b/>
          <w:bCs/>
          <w:color w:val="333333"/>
          <w:sz w:val="27"/>
          <w:szCs w:val="27"/>
        </w:rPr>
        <w:t>when the barrier trips in </w:t>
      </w:r>
      <w:proofErr w:type="spellStart"/>
      <w:r w:rsidRPr="00405AFA">
        <w:rPr>
          <w:rFonts w:ascii="raleway" w:hAnsi="raleway"/>
          <w:b/>
          <w:bCs/>
          <w:i/>
          <w:iCs/>
          <w:color w:val="333333"/>
          <w:sz w:val="27"/>
          <w:szCs w:val="27"/>
        </w:rPr>
        <w:t>CyclicBarrier</w:t>
      </w:r>
      <w:proofErr w:type="spellEnd"/>
      <w:r w:rsidRPr="00405AFA">
        <w:rPr>
          <w:rFonts w:ascii="raleway" w:hAnsi="raleway"/>
          <w:b/>
          <w:bCs/>
          <w:color w:val="333333"/>
          <w:sz w:val="27"/>
          <w:szCs w:val="27"/>
        </w:rPr>
        <w:t>, the count resets to its original value.</w:t>
      </w:r>
      <w:r w:rsidRPr="00405AFA">
        <w:rPr>
          <w:rFonts w:ascii="raleway" w:hAnsi="raleway"/>
          <w:color w:val="333333"/>
          <w:sz w:val="27"/>
          <w:szCs w:val="27"/>
        </w:rPr>
        <w:t> </w:t>
      </w:r>
      <w:proofErr w:type="spellStart"/>
      <w:r w:rsidRPr="00405AFA">
        <w:rPr>
          <w:rFonts w:ascii="raleway" w:hAnsi="raleway"/>
          <w:b/>
          <w:bCs/>
          <w:i/>
          <w:iCs/>
          <w:color w:val="333333"/>
          <w:sz w:val="27"/>
          <w:szCs w:val="27"/>
        </w:rPr>
        <w:t>CountDownLatch</w:t>
      </w:r>
      <w:proofErr w:type="spellEnd"/>
      <w:r w:rsidRPr="00405AFA">
        <w:rPr>
          <w:rFonts w:ascii="raleway" w:hAnsi="raleway"/>
          <w:b/>
          <w:bCs/>
          <w:i/>
          <w:iCs/>
          <w:color w:val="333333"/>
          <w:sz w:val="27"/>
          <w:szCs w:val="27"/>
        </w:rPr>
        <w:t> </w:t>
      </w:r>
      <w:r w:rsidRPr="00405AFA">
        <w:rPr>
          <w:rFonts w:ascii="raleway" w:hAnsi="raleway"/>
          <w:b/>
          <w:bCs/>
          <w:color w:val="333333"/>
          <w:sz w:val="27"/>
          <w:szCs w:val="27"/>
        </w:rPr>
        <w:t>is different because the count never resets.</w:t>
      </w:r>
    </w:p>
    <w:p w:rsidR="00405AFA" w:rsidRPr="00405AFA" w:rsidRDefault="00405AFA" w:rsidP="00405AFA">
      <w:pPr>
        <w:shd w:val="clear" w:color="auto" w:fill="FFFFFF"/>
        <w:spacing w:after="150" w:line="240" w:lineRule="auto"/>
        <w:rPr>
          <w:rFonts w:ascii="raleway" w:eastAsia="Times New Roman" w:hAnsi="raleway" w:cs="Times New Roman"/>
          <w:color w:val="333333"/>
          <w:sz w:val="27"/>
          <w:szCs w:val="27"/>
          <w:lang w:val="en-IN" w:eastAsia="en-IN"/>
        </w:rPr>
      </w:pPr>
      <w:r w:rsidRPr="00405AFA">
        <w:rPr>
          <w:rFonts w:ascii="raleway" w:eastAsia="Times New Roman" w:hAnsi="raleway" w:cs="Times New Roman"/>
          <w:color w:val="333333"/>
          <w:sz w:val="27"/>
          <w:szCs w:val="27"/>
          <w:lang w:val="en-IN" w:eastAsia="en-IN"/>
        </w:rPr>
        <w:t>In the given code, we define a </w:t>
      </w:r>
      <w:proofErr w:type="spellStart"/>
      <w:r w:rsidRPr="00405AFA">
        <w:rPr>
          <w:rFonts w:ascii="raleway" w:eastAsia="Times New Roman" w:hAnsi="raleway" w:cs="Times New Roman"/>
          <w:i/>
          <w:iCs/>
          <w:color w:val="333333"/>
          <w:sz w:val="27"/>
          <w:szCs w:val="27"/>
          <w:lang w:val="en-IN" w:eastAsia="en-IN"/>
        </w:rPr>
        <w:t>CountDownLatch</w:t>
      </w:r>
      <w:proofErr w:type="spellEnd"/>
      <w:r w:rsidRPr="00405AFA">
        <w:rPr>
          <w:rFonts w:ascii="raleway" w:eastAsia="Times New Roman" w:hAnsi="raleway" w:cs="Times New Roman"/>
          <w:color w:val="333333"/>
          <w:sz w:val="27"/>
          <w:szCs w:val="27"/>
          <w:lang w:val="en-IN" w:eastAsia="en-IN"/>
        </w:rPr>
        <w:t> with count 7 and count it through 20 different calls:</w:t>
      </w:r>
    </w:p>
    <w:tbl>
      <w:tblPr>
        <w:tblW w:w="14508" w:type="dxa"/>
        <w:tblCellSpacing w:w="0" w:type="dxa"/>
        <w:tblCellMar>
          <w:left w:w="0" w:type="dxa"/>
          <w:right w:w="0" w:type="dxa"/>
        </w:tblCellMar>
        <w:tblLook w:val="04A0" w:firstRow="1" w:lastRow="0" w:firstColumn="1" w:lastColumn="0" w:noHBand="0" w:noVBand="1"/>
      </w:tblPr>
      <w:tblGrid>
        <w:gridCol w:w="612"/>
        <w:gridCol w:w="13896"/>
      </w:tblGrid>
      <w:tr w:rsidR="00405AFA" w:rsidRPr="00405AFA" w:rsidTr="00405AFA">
        <w:trPr>
          <w:tblCellSpacing w:w="0" w:type="dxa"/>
        </w:trPr>
        <w:tc>
          <w:tcPr>
            <w:tcW w:w="0" w:type="auto"/>
            <w:vAlign w:val="center"/>
            <w:hideMark/>
          </w:tcPr>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r w:rsidRPr="00405AFA">
              <w:rPr>
                <w:rFonts w:ascii="Times New Roman" w:eastAsia="Times New Roman" w:hAnsi="Times New Roman" w:cs="Times New Roman"/>
                <w:sz w:val="24"/>
                <w:szCs w:val="24"/>
                <w:lang w:val="en-IN" w:eastAsia="en-IN"/>
              </w:rPr>
              <w:t>1</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r w:rsidRPr="00405AFA">
              <w:rPr>
                <w:rFonts w:ascii="Times New Roman" w:eastAsia="Times New Roman" w:hAnsi="Times New Roman" w:cs="Times New Roman"/>
                <w:sz w:val="24"/>
                <w:szCs w:val="24"/>
                <w:lang w:val="en-IN" w:eastAsia="en-IN"/>
              </w:rPr>
              <w:t>2</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r w:rsidRPr="00405AFA">
              <w:rPr>
                <w:rFonts w:ascii="Times New Roman" w:eastAsia="Times New Roman" w:hAnsi="Times New Roman" w:cs="Times New Roman"/>
                <w:sz w:val="24"/>
                <w:szCs w:val="24"/>
                <w:lang w:val="en-IN" w:eastAsia="en-IN"/>
              </w:rPr>
              <w:t>3</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r w:rsidRPr="00405AFA">
              <w:rPr>
                <w:rFonts w:ascii="Times New Roman" w:eastAsia="Times New Roman" w:hAnsi="Times New Roman" w:cs="Times New Roman"/>
                <w:sz w:val="24"/>
                <w:szCs w:val="24"/>
                <w:lang w:val="en-IN" w:eastAsia="en-IN"/>
              </w:rPr>
              <w:t>4</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r w:rsidRPr="00405AFA">
              <w:rPr>
                <w:rFonts w:ascii="Times New Roman" w:eastAsia="Times New Roman" w:hAnsi="Times New Roman" w:cs="Times New Roman"/>
                <w:sz w:val="24"/>
                <w:szCs w:val="24"/>
                <w:lang w:val="en-IN" w:eastAsia="en-IN"/>
              </w:rPr>
              <w:t>5</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r w:rsidRPr="00405AFA">
              <w:rPr>
                <w:rFonts w:ascii="Times New Roman" w:eastAsia="Times New Roman" w:hAnsi="Times New Roman" w:cs="Times New Roman"/>
                <w:sz w:val="24"/>
                <w:szCs w:val="24"/>
                <w:lang w:val="en-IN" w:eastAsia="en-IN"/>
              </w:rPr>
              <w:t>6</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r w:rsidRPr="00405AFA">
              <w:rPr>
                <w:rFonts w:ascii="Times New Roman" w:eastAsia="Times New Roman" w:hAnsi="Times New Roman" w:cs="Times New Roman"/>
                <w:sz w:val="24"/>
                <w:szCs w:val="24"/>
                <w:lang w:val="en-IN" w:eastAsia="en-IN"/>
              </w:rPr>
              <w:t>7</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r w:rsidRPr="00405AFA">
              <w:rPr>
                <w:rFonts w:ascii="Times New Roman" w:eastAsia="Times New Roman" w:hAnsi="Times New Roman" w:cs="Times New Roman"/>
                <w:sz w:val="24"/>
                <w:szCs w:val="24"/>
                <w:lang w:val="en-IN" w:eastAsia="en-IN"/>
              </w:rPr>
              <w:t>8</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r w:rsidRPr="00405AFA">
              <w:rPr>
                <w:rFonts w:ascii="Times New Roman" w:eastAsia="Times New Roman" w:hAnsi="Times New Roman" w:cs="Times New Roman"/>
                <w:sz w:val="24"/>
                <w:szCs w:val="24"/>
                <w:lang w:val="en-IN" w:eastAsia="en-IN"/>
              </w:rPr>
              <w:t>9</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r w:rsidRPr="00405AFA">
              <w:rPr>
                <w:rFonts w:ascii="Times New Roman" w:eastAsia="Times New Roman" w:hAnsi="Times New Roman" w:cs="Times New Roman"/>
                <w:sz w:val="24"/>
                <w:szCs w:val="24"/>
                <w:lang w:val="en-IN" w:eastAsia="en-IN"/>
              </w:rPr>
              <w:t>10</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r w:rsidRPr="00405AFA">
              <w:rPr>
                <w:rFonts w:ascii="Times New Roman" w:eastAsia="Times New Roman" w:hAnsi="Times New Roman" w:cs="Times New Roman"/>
                <w:sz w:val="24"/>
                <w:szCs w:val="24"/>
                <w:lang w:val="en-IN" w:eastAsia="en-IN"/>
              </w:rPr>
              <w:t>11</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r w:rsidRPr="00405AFA">
              <w:rPr>
                <w:rFonts w:ascii="Times New Roman" w:eastAsia="Times New Roman" w:hAnsi="Times New Roman" w:cs="Times New Roman"/>
                <w:sz w:val="24"/>
                <w:szCs w:val="24"/>
                <w:lang w:val="en-IN" w:eastAsia="en-IN"/>
              </w:rPr>
              <w:t>12</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r w:rsidRPr="00405AFA">
              <w:rPr>
                <w:rFonts w:ascii="Times New Roman" w:eastAsia="Times New Roman" w:hAnsi="Times New Roman" w:cs="Times New Roman"/>
                <w:sz w:val="24"/>
                <w:szCs w:val="24"/>
                <w:lang w:val="en-IN" w:eastAsia="en-IN"/>
              </w:rPr>
              <w:t>13</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r w:rsidRPr="00405AFA">
              <w:rPr>
                <w:rFonts w:ascii="Times New Roman" w:eastAsia="Times New Roman" w:hAnsi="Times New Roman" w:cs="Times New Roman"/>
                <w:sz w:val="24"/>
                <w:szCs w:val="24"/>
                <w:lang w:val="en-IN" w:eastAsia="en-IN"/>
              </w:rPr>
              <w:t>14</w:t>
            </w:r>
          </w:p>
        </w:tc>
        <w:tc>
          <w:tcPr>
            <w:tcW w:w="13896" w:type="dxa"/>
            <w:vAlign w:val="center"/>
            <w:hideMark/>
          </w:tcPr>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proofErr w:type="spellStart"/>
            <w:r w:rsidRPr="00405AFA">
              <w:rPr>
                <w:rFonts w:ascii="Courier New" w:eastAsia="Times New Roman" w:hAnsi="Courier New" w:cs="Courier New"/>
                <w:sz w:val="20"/>
                <w:szCs w:val="20"/>
                <w:lang w:val="en-IN" w:eastAsia="en-IN"/>
              </w:rPr>
              <w:t>CountDownLatch</w:t>
            </w:r>
            <w:proofErr w:type="spellEnd"/>
            <w:r w:rsidRPr="00405AFA">
              <w:rPr>
                <w:rFonts w:ascii="Courier New" w:eastAsia="Times New Roman" w:hAnsi="Courier New" w:cs="Courier New"/>
                <w:sz w:val="20"/>
                <w:szCs w:val="20"/>
                <w:lang w:val="en-IN" w:eastAsia="en-IN"/>
              </w:rPr>
              <w:t xml:space="preserve"> </w:t>
            </w:r>
            <w:proofErr w:type="spellStart"/>
            <w:r w:rsidRPr="00405AFA">
              <w:rPr>
                <w:rFonts w:ascii="Courier New" w:eastAsia="Times New Roman" w:hAnsi="Courier New" w:cs="Courier New"/>
                <w:sz w:val="20"/>
                <w:szCs w:val="20"/>
                <w:lang w:val="en-IN" w:eastAsia="en-IN"/>
              </w:rPr>
              <w:t>countDownLatch</w:t>
            </w:r>
            <w:proofErr w:type="spellEnd"/>
            <w:r w:rsidRPr="00405AFA">
              <w:rPr>
                <w:rFonts w:ascii="Courier New" w:eastAsia="Times New Roman" w:hAnsi="Courier New" w:cs="Courier New"/>
                <w:sz w:val="20"/>
                <w:szCs w:val="20"/>
                <w:lang w:val="en-IN" w:eastAsia="en-IN"/>
              </w:rPr>
              <w:t xml:space="preserve"> = new</w:t>
            </w:r>
            <w:r w:rsidRPr="00405AFA">
              <w:rPr>
                <w:rFonts w:ascii="Times New Roman" w:eastAsia="Times New Roman" w:hAnsi="Times New Roman" w:cs="Times New Roman"/>
                <w:sz w:val="24"/>
                <w:szCs w:val="24"/>
                <w:lang w:val="en-IN" w:eastAsia="en-IN"/>
              </w:rPr>
              <w:t xml:space="preserve"> </w:t>
            </w:r>
            <w:proofErr w:type="spellStart"/>
            <w:r w:rsidRPr="00405AFA">
              <w:rPr>
                <w:rFonts w:ascii="Courier New" w:eastAsia="Times New Roman" w:hAnsi="Courier New" w:cs="Courier New"/>
                <w:sz w:val="20"/>
                <w:szCs w:val="20"/>
                <w:lang w:val="en-IN" w:eastAsia="en-IN"/>
              </w:rPr>
              <w:t>CountDownLatch</w:t>
            </w:r>
            <w:proofErr w:type="spellEnd"/>
            <w:r w:rsidRPr="00405AFA">
              <w:rPr>
                <w:rFonts w:ascii="Courier New" w:eastAsia="Times New Roman" w:hAnsi="Courier New" w:cs="Courier New"/>
                <w:sz w:val="20"/>
                <w:szCs w:val="20"/>
                <w:lang w:val="en-IN" w:eastAsia="en-IN"/>
              </w:rPr>
              <w:t>(7);</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proofErr w:type="spellStart"/>
            <w:r w:rsidRPr="00405AFA">
              <w:rPr>
                <w:rFonts w:ascii="Courier New" w:eastAsia="Times New Roman" w:hAnsi="Courier New" w:cs="Courier New"/>
                <w:sz w:val="20"/>
                <w:szCs w:val="20"/>
                <w:lang w:val="en-IN" w:eastAsia="en-IN"/>
              </w:rPr>
              <w:t>ExecutorService</w:t>
            </w:r>
            <w:proofErr w:type="spellEnd"/>
            <w:r w:rsidRPr="00405AFA">
              <w:rPr>
                <w:rFonts w:ascii="Courier New" w:eastAsia="Times New Roman" w:hAnsi="Courier New" w:cs="Courier New"/>
                <w:sz w:val="20"/>
                <w:szCs w:val="20"/>
                <w:lang w:val="en-IN" w:eastAsia="en-IN"/>
              </w:rPr>
              <w:t xml:space="preserve"> es = </w:t>
            </w:r>
            <w:proofErr w:type="spellStart"/>
            <w:r w:rsidRPr="00405AFA">
              <w:rPr>
                <w:rFonts w:ascii="Courier New" w:eastAsia="Times New Roman" w:hAnsi="Courier New" w:cs="Courier New"/>
                <w:sz w:val="20"/>
                <w:szCs w:val="20"/>
                <w:lang w:val="en-IN" w:eastAsia="en-IN"/>
              </w:rPr>
              <w:t>Executors.newFixedThreadPool</w:t>
            </w:r>
            <w:proofErr w:type="spellEnd"/>
            <w:r w:rsidRPr="00405AFA">
              <w:rPr>
                <w:rFonts w:ascii="Courier New" w:eastAsia="Times New Roman" w:hAnsi="Courier New" w:cs="Courier New"/>
                <w:sz w:val="20"/>
                <w:szCs w:val="20"/>
                <w:lang w:val="en-IN" w:eastAsia="en-IN"/>
              </w:rPr>
              <w:t>(20);</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r w:rsidRPr="00405AFA">
              <w:rPr>
                <w:rFonts w:ascii="Courier New" w:eastAsia="Times New Roman" w:hAnsi="Courier New" w:cs="Courier New"/>
                <w:sz w:val="20"/>
                <w:szCs w:val="20"/>
                <w:lang w:val="en-IN" w:eastAsia="en-IN"/>
              </w:rPr>
              <w:t>for</w:t>
            </w:r>
            <w:r w:rsidRPr="00405AFA">
              <w:rPr>
                <w:rFonts w:ascii="Times New Roman" w:eastAsia="Times New Roman" w:hAnsi="Times New Roman" w:cs="Times New Roman"/>
                <w:sz w:val="24"/>
                <w:szCs w:val="24"/>
                <w:lang w:val="en-IN" w:eastAsia="en-IN"/>
              </w:rPr>
              <w:t xml:space="preserve"> </w:t>
            </w:r>
            <w:r w:rsidRPr="00405AFA">
              <w:rPr>
                <w:rFonts w:ascii="Courier New" w:eastAsia="Times New Roman" w:hAnsi="Courier New" w:cs="Courier New"/>
                <w:sz w:val="20"/>
                <w:szCs w:val="20"/>
                <w:lang w:val="en-IN" w:eastAsia="en-IN"/>
              </w:rPr>
              <w:t>(int</w:t>
            </w:r>
            <w:r w:rsidRPr="00405AFA">
              <w:rPr>
                <w:rFonts w:ascii="Times New Roman" w:eastAsia="Times New Roman" w:hAnsi="Times New Roman" w:cs="Times New Roman"/>
                <w:sz w:val="24"/>
                <w:szCs w:val="24"/>
                <w:lang w:val="en-IN" w:eastAsia="en-IN"/>
              </w:rPr>
              <w:t xml:space="preserve"> </w:t>
            </w:r>
            <w:proofErr w:type="spellStart"/>
            <w:r w:rsidRPr="00405AFA">
              <w:rPr>
                <w:rFonts w:ascii="Courier New" w:eastAsia="Times New Roman" w:hAnsi="Courier New" w:cs="Courier New"/>
                <w:sz w:val="20"/>
                <w:szCs w:val="20"/>
                <w:lang w:val="en-IN" w:eastAsia="en-IN"/>
              </w:rPr>
              <w:t>i</w:t>
            </w:r>
            <w:proofErr w:type="spellEnd"/>
            <w:r w:rsidRPr="00405AFA">
              <w:rPr>
                <w:rFonts w:ascii="Courier New" w:eastAsia="Times New Roman" w:hAnsi="Courier New" w:cs="Courier New"/>
                <w:sz w:val="20"/>
                <w:szCs w:val="20"/>
                <w:lang w:val="en-IN" w:eastAsia="en-IN"/>
              </w:rPr>
              <w:t xml:space="preserve"> = 0; </w:t>
            </w:r>
            <w:proofErr w:type="spellStart"/>
            <w:r w:rsidRPr="00405AFA">
              <w:rPr>
                <w:rFonts w:ascii="Courier New" w:eastAsia="Times New Roman" w:hAnsi="Courier New" w:cs="Courier New"/>
                <w:sz w:val="20"/>
                <w:szCs w:val="20"/>
                <w:lang w:val="en-IN" w:eastAsia="en-IN"/>
              </w:rPr>
              <w:t>i</w:t>
            </w:r>
            <w:proofErr w:type="spellEnd"/>
            <w:r w:rsidRPr="00405AFA">
              <w:rPr>
                <w:rFonts w:ascii="Courier New" w:eastAsia="Times New Roman" w:hAnsi="Courier New" w:cs="Courier New"/>
                <w:sz w:val="20"/>
                <w:szCs w:val="20"/>
                <w:lang w:val="en-IN" w:eastAsia="en-IN"/>
              </w:rPr>
              <w:t xml:space="preserve"> &lt; 20; </w:t>
            </w:r>
            <w:proofErr w:type="spellStart"/>
            <w:r w:rsidRPr="00405AFA">
              <w:rPr>
                <w:rFonts w:ascii="Courier New" w:eastAsia="Times New Roman" w:hAnsi="Courier New" w:cs="Courier New"/>
                <w:sz w:val="20"/>
                <w:szCs w:val="20"/>
                <w:lang w:val="en-IN" w:eastAsia="en-IN"/>
              </w:rPr>
              <w:t>i</w:t>
            </w:r>
            <w:proofErr w:type="spellEnd"/>
            <w:r w:rsidRPr="00405AFA">
              <w:rPr>
                <w:rFonts w:ascii="Courier New" w:eastAsia="Times New Roman" w:hAnsi="Courier New" w:cs="Courier New"/>
                <w:sz w:val="20"/>
                <w:szCs w:val="20"/>
                <w:lang w:val="en-IN" w:eastAsia="en-IN"/>
              </w:rPr>
              <w:t>++) {</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r w:rsidRPr="00405AFA">
              <w:rPr>
                <w:rFonts w:ascii="Courier New" w:eastAsia="Times New Roman" w:hAnsi="Courier New" w:cs="Courier New"/>
                <w:sz w:val="20"/>
                <w:szCs w:val="20"/>
                <w:lang w:val="en-IN" w:eastAsia="en-IN"/>
              </w:rPr>
              <w:t>    </w:t>
            </w:r>
            <w:proofErr w:type="spellStart"/>
            <w:r w:rsidRPr="00405AFA">
              <w:rPr>
                <w:rFonts w:ascii="Courier New" w:eastAsia="Times New Roman" w:hAnsi="Courier New" w:cs="Courier New"/>
                <w:sz w:val="20"/>
                <w:szCs w:val="20"/>
                <w:lang w:val="en-IN" w:eastAsia="en-IN"/>
              </w:rPr>
              <w:t>es.execute</w:t>
            </w:r>
            <w:proofErr w:type="spellEnd"/>
            <w:r w:rsidRPr="00405AFA">
              <w:rPr>
                <w:rFonts w:ascii="Courier New" w:eastAsia="Times New Roman" w:hAnsi="Courier New" w:cs="Courier New"/>
                <w:sz w:val="20"/>
                <w:szCs w:val="20"/>
                <w:lang w:val="en-IN" w:eastAsia="en-IN"/>
              </w:rPr>
              <w:t>(() -&gt; {</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r w:rsidRPr="00405AFA">
              <w:rPr>
                <w:rFonts w:ascii="Courier New" w:eastAsia="Times New Roman" w:hAnsi="Courier New" w:cs="Courier New"/>
                <w:sz w:val="20"/>
                <w:szCs w:val="20"/>
                <w:lang w:val="en-IN" w:eastAsia="en-IN"/>
              </w:rPr>
              <w:t>        long</w:t>
            </w:r>
            <w:r w:rsidRPr="00405AFA">
              <w:rPr>
                <w:rFonts w:ascii="Times New Roman" w:eastAsia="Times New Roman" w:hAnsi="Times New Roman" w:cs="Times New Roman"/>
                <w:sz w:val="24"/>
                <w:szCs w:val="24"/>
                <w:lang w:val="en-IN" w:eastAsia="en-IN"/>
              </w:rPr>
              <w:t xml:space="preserve"> </w:t>
            </w:r>
            <w:proofErr w:type="spellStart"/>
            <w:r w:rsidRPr="00405AFA">
              <w:rPr>
                <w:rFonts w:ascii="Courier New" w:eastAsia="Times New Roman" w:hAnsi="Courier New" w:cs="Courier New"/>
                <w:sz w:val="20"/>
                <w:szCs w:val="20"/>
                <w:lang w:val="en-IN" w:eastAsia="en-IN"/>
              </w:rPr>
              <w:t>prevValue</w:t>
            </w:r>
            <w:proofErr w:type="spellEnd"/>
            <w:r w:rsidRPr="00405AFA">
              <w:rPr>
                <w:rFonts w:ascii="Courier New" w:eastAsia="Times New Roman" w:hAnsi="Courier New" w:cs="Courier New"/>
                <w:sz w:val="20"/>
                <w:szCs w:val="20"/>
                <w:lang w:val="en-IN" w:eastAsia="en-IN"/>
              </w:rPr>
              <w:t xml:space="preserve"> = </w:t>
            </w:r>
            <w:proofErr w:type="spellStart"/>
            <w:r w:rsidRPr="00405AFA">
              <w:rPr>
                <w:rFonts w:ascii="Courier New" w:eastAsia="Times New Roman" w:hAnsi="Courier New" w:cs="Courier New"/>
                <w:sz w:val="20"/>
                <w:szCs w:val="20"/>
                <w:lang w:val="en-IN" w:eastAsia="en-IN"/>
              </w:rPr>
              <w:t>countDownLatch.getCount</w:t>
            </w:r>
            <w:proofErr w:type="spellEnd"/>
            <w:r w:rsidRPr="00405AFA">
              <w:rPr>
                <w:rFonts w:ascii="Courier New" w:eastAsia="Times New Roman" w:hAnsi="Courier New" w:cs="Courier New"/>
                <w:sz w:val="20"/>
                <w:szCs w:val="20"/>
                <w:lang w:val="en-IN" w:eastAsia="en-IN"/>
              </w:rPr>
              <w:t>();</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r w:rsidRPr="00405AFA">
              <w:rPr>
                <w:rFonts w:ascii="Courier New" w:eastAsia="Times New Roman" w:hAnsi="Courier New" w:cs="Courier New"/>
                <w:sz w:val="20"/>
                <w:szCs w:val="20"/>
                <w:lang w:val="en-IN" w:eastAsia="en-IN"/>
              </w:rPr>
              <w:t>        </w:t>
            </w:r>
            <w:proofErr w:type="spellStart"/>
            <w:r w:rsidRPr="00405AFA">
              <w:rPr>
                <w:rFonts w:ascii="Courier New" w:eastAsia="Times New Roman" w:hAnsi="Courier New" w:cs="Courier New"/>
                <w:sz w:val="20"/>
                <w:szCs w:val="20"/>
                <w:lang w:val="en-IN" w:eastAsia="en-IN"/>
              </w:rPr>
              <w:t>countDownLatch.countDown</w:t>
            </w:r>
            <w:proofErr w:type="spellEnd"/>
            <w:r w:rsidRPr="00405AFA">
              <w:rPr>
                <w:rFonts w:ascii="Courier New" w:eastAsia="Times New Roman" w:hAnsi="Courier New" w:cs="Courier New"/>
                <w:sz w:val="20"/>
                <w:szCs w:val="20"/>
                <w:lang w:val="en-IN" w:eastAsia="en-IN"/>
              </w:rPr>
              <w:t>();</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r w:rsidRPr="00405AFA">
              <w:rPr>
                <w:rFonts w:ascii="Courier New" w:eastAsia="Times New Roman" w:hAnsi="Courier New" w:cs="Courier New"/>
                <w:sz w:val="20"/>
                <w:szCs w:val="20"/>
                <w:lang w:val="en-IN" w:eastAsia="en-IN"/>
              </w:rPr>
              <w:t>        if</w:t>
            </w:r>
            <w:r w:rsidRPr="00405AFA">
              <w:rPr>
                <w:rFonts w:ascii="Times New Roman" w:eastAsia="Times New Roman" w:hAnsi="Times New Roman" w:cs="Times New Roman"/>
                <w:sz w:val="24"/>
                <w:szCs w:val="24"/>
                <w:lang w:val="en-IN" w:eastAsia="en-IN"/>
              </w:rPr>
              <w:t xml:space="preserve"> </w:t>
            </w:r>
            <w:r w:rsidRPr="00405AFA">
              <w:rPr>
                <w:rFonts w:ascii="Courier New" w:eastAsia="Times New Roman" w:hAnsi="Courier New" w:cs="Courier New"/>
                <w:sz w:val="20"/>
                <w:szCs w:val="20"/>
                <w:lang w:val="en-IN" w:eastAsia="en-IN"/>
              </w:rPr>
              <w:t>(</w:t>
            </w:r>
            <w:proofErr w:type="spellStart"/>
            <w:r w:rsidRPr="00405AFA">
              <w:rPr>
                <w:rFonts w:ascii="Courier New" w:eastAsia="Times New Roman" w:hAnsi="Courier New" w:cs="Courier New"/>
                <w:sz w:val="20"/>
                <w:szCs w:val="20"/>
                <w:lang w:val="en-IN" w:eastAsia="en-IN"/>
              </w:rPr>
              <w:t>countDownLatch.getCount</w:t>
            </w:r>
            <w:proofErr w:type="spellEnd"/>
            <w:r w:rsidRPr="00405AFA">
              <w:rPr>
                <w:rFonts w:ascii="Courier New" w:eastAsia="Times New Roman" w:hAnsi="Courier New" w:cs="Courier New"/>
                <w:sz w:val="20"/>
                <w:szCs w:val="20"/>
                <w:lang w:val="en-IN" w:eastAsia="en-IN"/>
              </w:rPr>
              <w:t xml:space="preserve">() != </w:t>
            </w:r>
            <w:proofErr w:type="spellStart"/>
            <w:r w:rsidRPr="00405AFA">
              <w:rPr>
                <w:rFonts w:ascii="Courier New" w:eastAsia="Times New Roman" w:hAnsi="Courier New" w:cs="Courier New"/>
                <w:sz w:val="20"/>
                <w:szCs w:val="20"/>
                <w:lang w:val="en-IN" w:eastAsia="en-IN"/>
              </w:rPr>
              <w:t>prevValue</w:t>
            </w:r>
            <w:proofErr w:type="spellEnd"/>
            <w:r w:rsidRPr="00405AFA">
              <w:rPr>
                <w:rFonts w:ascii="Courier New" w:eastAsia="Times New Roman" w:hAnsi="Courier New" w:cs="Courier New"/>
                <w:sz w:val="20"/>
                <w:szCs w:val="20"/>
                <w:lang w:val="en-IN" w:eastAsia="en-IN"/>
              </w:rPr>
              <w:t>) {</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r w:rsidRPr="00405AFA">
              <w:rPr>
                <w:rFonts w:ascii="Courier New" w:eastAsia="Times New Roman" w:hAnsi="Courier New" w:cs="Courier New"/>
                <w:sz w:val="20"/>
                <w:szCs w:val="20"/>
                <w:lang w:val="en-IN" w:eastAsia="en-IN"/>
              </w:rPr>
              <w:t>            </w:t>
            </w:r>
            <w:proofErr w:type="spellStart"/>
            <w:r w:rsidRPr="00405AFA">
              <w:rPr>
                <w:rFonts w:ascii="Courier New" w:eastAsia="Times New Roman" w:hAnsi="Courier New" w:cs="Courier New"/>
                <w:sz w:val="20"/>
                <w:szCs w:val="20"/>
                <w:lang w:val="en-IN" w:eastAsia="en-IN"/>
              </w:rPr>
              <w:t>outputScraper.add</w:t>
            </w:r>
            <w:proofErr w:type="spellEnd"/>
            <w:r w:rsidRPr="00405AFA">
              <w:rPr>
                <w:rFonts w:ascii="Courier New" w:eastAsia="Times New Roman" w:hAnsi="Courier New" w:cs="Courier New"/>
                <w:sz w:val="20"/>
                <w:szCs w:val="20"/>
                <w:lang w:val="en-IN" w:eastAsia="en-IN"/>
              </w:rPr>
              <w:t>("Count Updated");</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r w:rsidRPr="00405AFA">
              <w:rPr>
                <w:rFonts w:ascii="Courier New" w:eastAsia="Times New Roman" w:hAnsi="Courier New" w:cs="Courier New"/>
                <w:sz w:val="20"/>
                <w:szCs w:val="20"/>
                <w:lang w:val="en-IN" w:eastAsia="en-IN"/>
              </w:rPr>
              <w:t>        }</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r w:rsidRPr="00405AFA">
              <w:rPr>
                <w:rFonts w:ascii="Courier New" w:eastAsia="Times New Roman" w:hAnsi="Courier New" w:cs="Courier New"/>
                <w:sz w:val="20"/>
                <w:szCs w:val="20"/>
                <w:lang w:val="en-IN" w:eastAsia="en-IN"/>
              </w:rPr>
              <w:t xml:space="preserve">    }); </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r w:rsidRPr="00405AFA">
              <w:rPr>
                <w:rFonts w:ascii="Courier New" w:eastAsia="Times New Roman" w:hAnsi="Courier New" w:cs="Courier New"/>
                <w:sz w:val="20"/>
                <w:szCs w:val="20"/>
                <w:lang w:val="en-IN" w:eastAsia="en-IN"/>
              </w:rPr>
              <w:t xml:space="preserve">} </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proofErr w:type="spellStart"/>
            <w:r w:rsidRPr="00405AFA">
              <w:rPr>
                <w:rFonts w:ascii="Courier New" w:eastAsia="Times New Roman" w:hAnsi="Courier New" w:cs="Courier New"/>
                <w:sz w:val="20"/>
                <w:szCs w:val="20"/>
                <w:lang w:val="en-IN" w:eastAsia="en-IN"/>
              </w:rPr>
              <w:t>es.shutdown</w:t>
            </w:r>
            <w:proofErr w:type="spellEnd"/>
            <w:r w:rsidRPr="00405AFA">
              <w:rPr>
                <w:rFonts w:ascii="Courier New" w:eastAsia="Times New Roman" w:hAnsi="Courier New" w:cs="Courier New"/>
                <w:sz w:val="20"/>
                <w:szCs w:val="20"/>
                <w:lang w:val="en-IN" w:eastAsia="en-IN"/>
              </w:rPr>
              <w:t>();</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r w:rsidRPr="00405AFA">
              <w:rPr>
                <w:rFonts w:ascii="Times New Roman" w:eastAsia="Times New Roman" w:hAnsi="Times New Roman" w:cs="Times New Roman"/>
                <w:sz w:val="24"/>
                <w:szCs w:val="24"/>
                <w:lang w:val="en-IN" w:eastAsia="en-IN"/>
              </w:rPr>
              <w:t> </w:t>
            </w:r>
          </w:p>
          <w:p w:rsidR="00405AFA" w:rsidRPr="00405AFA" w:rsidRDefault="00405AFA" w:rsidP="00405AFA">
            <w:pPr>
              <w:spacing w:after="0" w:line="240" w:lineRule="auto"/>
              <w:rPr>
                <w:rFonts w:ascii="Times New Roman" w:eastAsia="Times New Roman" w:hAnsi="Times New Roman" w:cs="Times New Roman"/>
                <w:sz w:val="24"/>
                <w:szCs w:val="24"/>
                <w:lang w:val="en-IN" w:eastAsia="en-IN"/>
              </w:rPr>
            </w:pPr>
            <w:proofErr w:type="spellStart"/>
            <w:r w:rsidRPr="00405AFA">
              <w:rPr>
                <w:rFonts w:ascii="Courier New" w:eastAsia="Times New Roman" w:hAnsi="Courier New" w:cs="Courier New"/>
                <w:sz w:val="20"/>
                <w:szCs w:val="20"/>
                <w:lang w:val="en-IN" w:eastAsia="en-IN"/>
              </w:rPr>
              <w:t>assertTrue</w:t>
            </w:r>
            <w:proofErr w:type="spellEnd"/>
            <w:r w:rsidRPr="00405AFA">
              <w:rPr>
                <w:rFonts w:ascii="Courier New" w:eastAsia="Times New Roman" w:hAnsi="Courier New" w:cs="Courier New"/>
                <w:sz w:val="20"/>
                <w:szCs w:val="20"/>
                <w:lang w:val="en-IN" w:eastAsia="en-IN"/>
              </w:rPr>
              <w:t>(</w:t>
            </w:r>
            <w:proofErr w:type="spellStart"/>
            <w:r w:rsidRPr="00405AFA">
              <w:rPr>
                <w:rFonts w:ascii="Courier New" w:eastAsia="Times New Roman" w:hAnsi="Courier New" w:cs="Courier New"/>
                <w:sz w:val="20"/>
                <w:szCs w:val="20"/>
                <w:lang w:val="en-IN" w:eastAsia="en-IN"/>
              </w:rPr>
              <w:t>outputScraper.size</w:t>
            </w:r>
            <w:proofErr w:type="spellEnd"/>
            <w:r w:rsidRPr="00405AFA">
              <w:rPr>
                <w:rFonts w:ascii="Courier New" w:eastAsia="Times New Roman" w:hAnsi="Courier New" w:cs="Courier New"/>
                <w:sz w:val="20"/>
                <w:szCs w:val="20"/>
                <w:lang w:val="en-IN" w:eastAsia="en-IN"/>
              </w:rPr>
              <w:t>() &lt;= 7);</w:t>
            </w:r>
          </w:p>
        </w:tc>
      </w:tr>
    </w:tbl>
    <w:p w:rsidR="00434AC0" w:rsidRDefault="00434AC0" w:rsidP="009C54F5">
      <w:pPr>
        <w:pStyle w:val="Heading3"/>
        <w:shd w:val="clear" w:color="auto" w:fill="FFFFFF"/>
        <w:spacing w:before="504" w:after="312"/>
        <w:rPr>
          <w:rStyle w:val="Strong"/>
          <w:rFonts w:ascii="raleway" w:hAnsi="raleway"/>
          <w:b w:val="0"/>
          <w:bCs w:val="0"/>
          <w:color w:val="333333"/>
          <w:sz w:val="36"/>
          <w:szCs w:val="36"/>
        </w:rPr>
      </w:pPr>
    </w:p>
    <w:p w:rsidR="00434AC0" w:rsidRPr="00434AC0" w:rsidRDefault="00434AC0" w:rsidP="00434AC0"/>
    <w:p w:rsidR="00434AC0" w:rsidRDefault="00434AC0" w:rsidP="009C54F5">
      <w:pPr>
        <w:pStyle w:val="Heading3"/>
        <w:shd w:val="clear" w:color="auto" w:fill="FFFFFF"/>
        <w:spacing w:before="504" w:after="312"/>
        <w:rPr>
          <w:rStyle w:val="Strong"/>
          <w:rFonts w:ascii="raleway" w:hAnsi="raleway"/>
          <w:b w:val="0"/>
          <w:bCs w:val="0"/>
          <w:color w:val="333333"/>
          <w:sz w:val="36"/>
          <w:szCs w:val="36"/>
        </w:rPr>
      </w:pPr>
    </w:p>
    <w:p w:rsidR="00434AC0" w:rsidRDefault="00434AC0" w:rsidP="009C54F5">
      <w:pPr>
        <w:pStyle w:val="Heading3"/>
        <w:shd w:val="clear" w:color="auto" w:fill="FFFFFF"/>
        <w:spacing w:before="504" w:after="312"/>
        <w:rPr>
          <w:rStyle w:val="Strong"/>
          <w:rFonts w:ascii="raleway" w:hAnsi="raleway"/>
          <w:b w:val="0"/>
          <w:bCs w:val="0"/>
          <w:color w:val="333333"/>
          <w:sz w:val="36"/>
          <w:szCs w:val="36"/>
        </w:rPr>
      </w:pPr>
    </w:p>
    <w:p w:rsidR="009C54F5" w:rsidRDefault="009C54F5" w:rsidP="009C54F5">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2.7. </w:t>
      </w:r>
      <w:r>
        <w:rPr>
          <w:rStyle w:val="Emphasis"/>
          <w:rFonts w:ascii="raleway" w:hAnsi="raleway"/>
          <w:color w:val="333333"/>
          <w:sz w:val="36"/>
          <w:szCs w:val="36"/>
        </w:rPr>
        <w:t>Semaphore</w:t>
      </w: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w:t>
      </w:r>
      <w:r>
        <w:rPr>
          <w:rStyle w:val="Emphasis"/>
          <w:rFonts w:ascii="raleway" w:hAnsi="raleway"/>
          <w:color w:val="333333"/>
          <w:sz w:val="27"/>
          <w:szCs w:val="27"/>
        </w:rPr>
        <w:t> Semaphore</w:t>
      </w:r>
      <w:r>
        <w:rPr>
          <w:rFonts w:ascii="raleway" w:hAnsi="raleway"/>
          <w:color w:val="333333"/>
          <w:sz w:val="27"/>
          <w:szCs w:val="27"/>
        </w:rPr>
        <w:t> is used for blocking thread level access to some part of the physical or logical resource. A semaphore contains a set of permits; whenever a thread tries to enter the critical section, it needs to check the semaphore if a permit is available or not.</w:t>
      </w:r>
    </w:p>
    <w:p w:rsidR="001C623B" w:rsidRDefault="001C623B" w:rsidP="009C54F5">
      <w:pPr>
        <w:pStyle w:val="NormalWeb"/>
        <w:shd w:val="clear" w:color="auto" w:fill="FFFFFF"/>
        <w:spacing w:before="0" w:beforeAutospacing="0" w:after="150" w:afterAutospacing="0"/>
        <w:rPr>
          <w:rFonts w:ascii="raleway" w:hAnsi="raleway"/>
          <w:color w:val="333333"/>
          <w:sz w:val="27"/>
          <w:szCs w:val="27"/>
        </w:rPr>
      </w:pPr>
    </w:p>
    <w:p w:rsidR="001C623B" w:rsidRDefault="001C623B" w:rsidP="009C54F5">
      <w:pPr>
        <w:pStyle w:val="NormalWeb"/>
        <w:shd w:val="clear" w:color="auto" w:fill="FFFFFF"/>
        <w:spacing w:before="0" w:beforeAutospacing="0" w:after="150" w:afterAutospacing="0"/>
        <w:rPr>
          <w:rFonts w:ascii="raleway" w:hAnsi="raleway"/>
          <w:color w:val="333333"/>
          <w:sz w:val="27"/>
          <w:szCs w:val="27"/>
        </w:rPr>
      </w:pPr>
    </w:p>
    <w:p w:rsidR="001C623B" w:rsidRDefault="001C623B" w:rsidP="009C54F5">
      <w:pPr>
        <w:pStyle w:val="NormalWeb"/>
        <w:shd w:val="clear" w:color="auto" w:fill="FFFFFF"/>
        <w:spacing w:before="0" w:beforeAutospacing="0" w:after="150" w:afterAutospacing="0"/>
        <w:rPr>
          <w:rFonts w:ascii="raleway" w:hAnsi="raleway"/>
          <w:color w:val="333333"/>
          <w:sz w:val="27"/>
          <w:szCs w:val="27"/>
        </w:rPr>
      </w:pPr>
    </w:p>
    <w:p w:rsidR="001C623B" w:rsidRDefault="001C623B" w:rsidP="009C54F5">
      <w:pPr>
        <w:pStyle w:val="NormalWeb"/>
        <w:shd w:val="clear" w:color="auto" w:fill="FFFFFF"/>
        <w:spacing w:before="0" w:beforeAutospacing="0" w:after="150" w:afterAutospacing="0"/>
        <w:rPr>
          <w:rFonts w:ascii="raleway" w:hAnsi="raleway"/>
          <w:color w:val="333333"/>
          <w:sz w:val="27"/>
          <w:szCs w:val="27"/>
        </w:rPr>
      </w:pPr>
      <w:r>
        <w:rPr>
          <w:noProof/>
        </w:rPr>
        <w:drawing>
          <wp:inline distT="0" distB="0" distL="0" distR="0">
            <wp:extent cx="6654273" cy="21761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01509" cy="2191592"/>
                    </a:xfrm>
                    <a:prstGeom prst="rect">
                      <a:avLst/>
                    </a:prstGeom>
                    <a:noFill/>
                    <a:ln>
                      <a:noFill/>
                    </a:ln>
                  </pic:spPr>
                </pic:pic>
              </a:graphicData>
            </a:graphic>
          </wp:inline>
        </w:drawing>
      </w:r>
    </w:p>
    <w:p w:rsidR="001C623B" w:rsidRDefault="001C623B" w:rsidP="009C54F5">
      <w:pPr>
        <w:pStyle w:val="NormalWeb"/>
        <w:shd w:val="clear" w:color="auto" w:fill="FFFFFF"/>
        <w:spacing w:before="0" w:beforeAutospacing="0" w:after="150" w:afterAutospacing="0"/>
        <w:rPr>
          <w:rFonts w:ascii="raleway" w:hAnsi="raleway"/>
          <w:color w:val="333333"/>
          <w:sz w:val="27"/>
          <w:szCs w:val="27"/>
        </w:rPr>
      </w:pPr>
    </w:p>
    <w:p w:rsidR="001C623B" w:rsidRDefault="001C623B" w:rsidP="009C54F5">
      <w:pPr>
        <w:pStyle w:val="NormalWeb"/>
        <w:shd w:val="clear" w:color="auto" w:fill="FFFFFF"/>
        <w:spacing w:before="0" w:beforeAutospacing="0" w:after="150" w:afterAutospacing="0"/>
        <w:rPr>
          <w:rFonts w:ascii="raleway" w:hAnsi="raleway"/>
          <w:color w:val="333333"/>
          <w:sz w:val="27"/>
          <w:szCs w:val="27"/>
        </w:rPr>
      </w:pP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Style w:val="Strong"/>
          <w:rFonts w:ascii="raleway" w:hAnsi="raleway"/>
          <w:color w:val="333333"/>
          <w:sz w:val="27"/>
          <w:szCs w:val="27"/>
        </w:rPr>
        <w:t>If a permit is not available (via </w:t>
      </w:r>
      <w:proofErr w:type="spellStart"/>
      <w:r>
        <w:rPr>
          <w:rStyle w:val="Emphasis"/>
          <w:rFonts w:ascii="raleway" w:hAnsi="raleway"/>
          <w:b/>
          <w:bCs/>
          <w:color w:val="333333"/>
          <w:sz w:val="27"/>
          <w:szCs w:val="27"/>
        </w:rPr>
        <w:t>tryAcquire</w:t>
      </w:r>
      <w:proofErr w:type="spellEnd"/>
      <w:r>
        <w:rPr>
          <w:rStyle w:val="Emphasis"/>
          <w:rFonts w:ascii="raleway" w:hAnsi="raleway"/>
          <w:b/>
          <w:bCs/>
          <w:color w:val="333333"/>
          <w:sz w:val="27"/>
          <w:szCs w:val="27"/>
        </w:rPr>
        <w:t>()</w:t>
      </w:r>
      <w:r>
        <w:rPr>
          <w:rStyle w:val="Strong"/>
          <w:rFonts w:ascii="raleway" w:hAnsi="raleway"/>
          <w:color w:val="333333"/>
          <w:sz w:val="27"/>
          <w:szCs w:val="27"/>
        </w:rPr>
        <w:t>), the thread is not allowed to jump into the critical section; however, if the permit is available the access is granted, and the permit counter decreases.</w:t>
      </w: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Once the executing thread releases the critical section, again the permit counter increases (done by </w:t>
      </w:r>
      <w:r>
        <w:rPr>
          <w:rStyle w:val="Emphasis"/>
          <w:rFonts w:ascii="raleway" w:hAnsi="raleway"/>
          <w:color w:val="333333"/>
          <w:sz w:val="27"/>
          <w:szCs w:val="27"/>
        </w:rPr>
        <w:t>release()</w:t>
      </w:r>
      <w:r>
        <w:rPr>
          <w:rFonts w:ascii="raleway" w:hAnsi="raleway"/>
          <w:color w:val="333333"/>
          <w:sz w:val="27"/>
          <w:szCs w:val="27"/>
        </w:rPr>
        <w:t>method).</w:t>
      </w: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We can specify a timeout for acquiring access by using the </w:t>
      </w:r>
      <w:proofErr w:type="spellStart"/>
      <w:r>
        <w:rPr>
          <w:rStyle w:val="Emphasis"/>
          <w:rFonts w:ascii="raleway" w:hAnsi="raleway"/>
          <w:color w:val="333333"/>
          <w:sz w:val="27"/>
          <w:szCs w:val="27"/>
        </w:rPr>
        <w:t>tryAcquire</w:t>
      </w:r>
      <w:proofErr w:type="spellEnd"/>
      <w:r>
        <w:rPr>
          <w:rStyle w:val="Emphasis"/>
          <w:rFonts w:ascii="raleway" w:hAnsi="raleway"/>
          <w:color w:val="333333"/>
          <w:sz w:val="27"/>
          <w:szCs w:val="27"/>
        </w:rPr>
        <w:t xml:space="preserve">(long timeout, </w:t>
      </w:r>
      <w:proofErr w:type="spellStart"/>
      <w:r>
        <w:rPr>
          <w:rStyle w:val="Emphasis"/>
          <w:rFonts w:ascii="raleway" w:hAnsi="raleway"/>
          <w:color w:val="333333"/>
          <w:sz w:val="27"/>
          <w:szCs w:val="27"/>
        </w:rPr>
        <w:t>TimeUnit</w:t>
      </w:r>
      <w:proofErr w:type="spellEnd"/>
      <w:r>
        <w:rPr>
          <w:rStyle w:val="Emphasis"/>
          <w:rFonts w:ascii="raleway" w:hAnsi="raleway"/>
          <w:color w:val="333333"/>
          <w:sz w:val="27"/>
          <w:szCs w:val="27"/>
        </w:rPr>
        <w:t xml:space="preserve"> unit)</w:t>
      </w:r>
      <w:r>
        <w:rPr>
          <w:rFonts w:ascii="raleway" w:hAnsi="raleway"/>
          <w:color w:val="333333"/>
          <w:sz w:val="27"/>
          <w:szCs w:val="27"/>
        </w:rPr>
        <w:t> method.</w:t>
      </w: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Style w:val="Strong"/>
          <w:rFonts w:ascii="raleway" w:hAnsi="raleway"/>
          <w:color w:val="333333"/>
          <w:sz w:val="27"/>
          <w:szCs w:val="27"/>
        </w:rPr>
        <w:lastRenderedPageBreak/>
        <w:t>We can also check the number of available permits or the number of threads waiting to acquire the semaphore.</w:t>
      </w: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Following code snippet can be used to use implement a semaphore:</w:t>
      </w:r>
    </w:p>
    <w:tbl>
      <w:tblPr>
        <w:tblW w:w="14508" w:type="dxa"/>
        <w:tblCellSpacing w:w="0" w:type="dxa"/>
        <w:tblCellMar>
          <w:left w:w="0" w:type="dxa"/>
          <w:right w:w="0" w:type="dxa"/>
        </w:tblCellMar>
        <w:tblLook w:val="04A0" w:firstRow="1" w:lastRow="0" w:firstColumn="1" w:lastColumn="0" w:noHBand="0" w:noVBand="1"/>
      </w:tblPr>
      <w:tblGrid>
        <w:gridCol w:w="612"/>
        <w:gridCol w:w="13896"/>
      </w:tblGrid>
      <w:tr w:rsidR="009C54F5" w:rsidTr="009C54F5">
        <w:trPr>
          <w:tblCellSpacing w:w="0" w:type="dxa"/>
        </w:trPr>
        <w:tc>
          <w:tcPr>
            <w:tcW w:w="0" w:type="auto"/>
            <w:vAlign w:val="center"/>
            <w:hideMark/>
          </w:tcPr>
          <w:p w:rsidR="009C54F5" w:rsidRDefault="009C54F5" w:rsidP="009C54F5">
            <w:pPr>
              <w:rPr>
                <w:rFonts w:ascii="Times New Roman" w:hAnsi="Times New Roman"/>
                <w:sz w:val="24"/>
                <w:szCs w:val="24"/>
              </w:rPr>
            </w:pPr>
            <w:r>
              <w:t>1</w:t>
            </w:r>
          </w:p>
          <w:p w:rsidR="009C54F5" w:rsidRDefault="009C54F5" w:rsidP="009C54F5">
            <w:r>
              <w:t>2</w:t>
            </w:r>
          </w:p>
          <w:p w:rsidR="009C54F5" w:rsidRDefault="009C54F5" w:rsidP="009C54F5">
            <w:r>
              <w:t>3</w:t>
            </w:r>
          </w:p>
          <w:p w:rsidR="009C54F5" w:rsidRDefault="009C54F5" w:rsidP="009C54F5">
            <w:r>
              <w:t>4</w:t>
            </w:r>
          </w:p>
          <w:p w:rsidR="009C54F5" w:rsidRDefault="009C54F5" w:rsidP="009C54F5">
            <w:r>
              <w:t>5</w:t>
            </w:r>
          </w:p>
          <w:p w:rsidR="009C54F5" w:rsidRDefault="009C54F5" w:rsidP="009C54F5">
            <w:r>
              <w:t>6</w:t>
            </w:r>
          </w:p>
          <w:p w:rsidR="009C54F5" w:rsidRDefault="009C54F5" w:rsidP="009C54F5">
            <w:r>
              <w:t>7</w:t>
            </w:r>
          </w:p>
          <w:p w:rsidR="009C54F5" w:rsidRDefault="009C54F5" w:rsidP="009C54F5">
            <w:r>
              <w:t>8</w:t>
            </w:r>
          </w:p>
          <w:p w:rsidR="009C54F5" w:rsidRDefault="009C54F5" w:rsidP="009C54F5">
            <w:r>
              <w:t>9</w:t>
            </w:r>
          </w:p>
          <w:p w:rsidR="009C54F5" w:rsidRDefault="009C54F5" w:rsidP="009C54F5">
            <w:r>
              <w:t>10</w:t>
            </w:r>
          </w:p>
          <w:p w:rsidR="009C54F5" w:rsidRDefault="009C54F5" w:rsidP="009C54F5">
            <w:r>
              <w:t>11</w:t>
            </w:r>
          </w:p>
          <w:p w:rsidR="009C54F5" w:rsidRDefault="009C54F5" w:rsidP="009C54F5">
            <w:r>
              <w:t>12</w:t>
            </w:r>
          </w:p>
          <w:p w:rsidR="009C54F5" w:rsidRDefault="009C54F5" w:rsidP="009C54F5">
            <w:r>
              <w:t>13</w:t>
            </w:r>
          </w:p>
          <w:p w:rsidR="009C54F5" w:rsidRDefault="009C54F5" w:rsidP="009C54F5">
            <w:r>
              <w:t>14</w:t>
            </w:r>
          </w:p>
          <w:p w:rsidR="009C54F5" w:rsidRDefault="009C54F5" w:rsidP="009C54F5">
            <w:r>
              <w:t>15</w:t>
            </w:r>
          </w:p>
        </w:tc>
        <w:tc>
          <w:tcPr>
            <w:tcW w:w="13896" w:type="dxa"/>
            <w:vAlign w:val="center"/>
            <w:hideMark/>
          </w:tcPr>
          <w:p w:rsidR="009C54F5" w:rsidRDefault="009C54F5" w:rsidP="009C54F5">
            <w:r>
              <w:rPr>
                <w:rStyle w:val="HTMLCode"/>
                <w:rFonts w:eastAsiaTheme="minorHAnsi"/>
              </w:rPr>
              <w:t>static</w:t>
            </w:r>
            <w:r>
              <w:t xml:space="preserve"> </w:t>
            </w:r>
            <w:r>
              <w:rPr>
                <w:rStyle w:val="HTMLCode"/>
                <w:rFonts w:eastAsiaTheme="minorHAnsi"/>
              </w:rPr>
              <w:t xml:space="preserve">Semaphore </w:t>
            </w:r>
            <w:proofErr w:type="spellStart"/>
            <w:r>
              <w:rPr>
                <w:rStyle w:val="HTMLCode"/>
                <w:rFonts w:eastAsiaTheme="minorHAnsi"/>
              </w:rPr>
              <w:t>semaphore</w:t>
            </w:r>
            <w:proofErr w:type="spellEnd"/>
            <w:r>
              <w:rPr>
                <w:rStyle w:val="HTMLCode"/>
                <w:rFonts w:eastAsiaTheme="minorHAnsi"/>
              </w:rPr>
              <w:t xml:space="preserve"> = new</w:t>
            </w:r>
            <w:r>
              <w:t xml:space="preserve"> </w:t>
            </w:r>
            <w:r>
              <w:rPr>
                <w:rStyle w:val="HTMLCode"/>
                <w:rFonts w:eastAsiaTheme="minorHAnsi"/>
              </w:rPr>
              <w:t>Semaphore(10);</w:t>
            </w:r>
          </w:p>
          <w:p w:rsidR="009C54F5" w:rsidRDefault="009C54F5" w:rsidP="009C54F5">
            <w:r>
              <w:t> </w:t>
            </w:r>
          </w:p>
          <w:p w:rsidR="009C54F5" w:rsidRDefault="009C54F5" w:rsidP="009C54F5">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execute() throws</w:t>
            </w:r>
            <w:r>
              <w:t xml:space="preserve"> </w:t>
            </w:r>
            <w:proofErr w:type="spellStart"/>
            <w:r>
              <w:rPr>
                <w:rStyle w:val="HTMLCode"/>
                <w:rFonts w:eastAsiaTheme="minorHAnsi"/>
              </w:rPr>
              <w:t>InterruptedException</w:t>
            </w:r>
            <w:proofErr w:type="spellEnd"/>
            <w:r>
              <w:rPr>
                <w:rStyle w:val="HTMLCode"/>
                <w:rFonts w:eastAsiaTheme="minorHAnsi"/>
              </w:rPr>
              <w:t xml:space="preserve"> {</w:t>
            </w:r>
          </w:p>
          <w:p w:rsidR="009C54F5" w:rsidRDefault="009C54F5" w:rsidP="009C54F5">
            <w:r>
              <w:t> </w:t>
            </w:r>
          </w:p>
          <w:p w:rsidR="009C54F5" w:rsidRDefault="009C54F5" w:rsidP="009C54F5">
            <w:r>
              <w:rPr>
                <w:rStyle w:val="HTMLCode"/>
                <w:rFonts w:eastAsiaTheme="minorHAnsi"/>
              </w:rPr>
              <w:t>    LOG.info("Available permit : "</w:t>
            </w:r>
            <w:r>
              <w:t xml:space="preserve"> </w:t>
            </w:r>
            <w:r>
              <w:rPr>
                <w:rStyle w:val="HTMLCode"/>
                <w:rFonts w:eastAsiaTheme="minorHAnsi"/>
              </w:rPr>
              <w:t xml:space="preserve">+ </w:t>
            </w:r>
            <w:proofErr w:type="spellStart"/>
            <w:r>
              <w:rPr>
                <w:rStyle w:val="HTMLCode"/>
                <w:rFonts w:eastAsiaTheme="minorHAnsi"/>
              </w:rPr>
              <w:t>semaphore.availablePermits</w:t>
            </w:r>
            <w:proofErr w:type="spellEnd"/>
            <w:r>
              <w:rPr>
                <w:rStyle w:val="HTMLCode"/>
                <w:rFonts w:eastAsiaTheme="minorHAnsi"/>
              </w:rPr>
              <w:t>());</w:t>
            </w:r>
          </w:p>
          <w:p w:rsidR="009C54F5" w:rsidRDefault="009C54F5" w:rsidP="009C54F5">
            <w:r>
              <w:rPr>
                <w:rStyle w:val="HTMLCode"/>
                <w:rFonts w:eastAsiaTheme="minorHAnsi"/>
              </w:rPr>
              <w:t>    LOG.info("Number of threads waiting to acquire: "</w:t>
            </w:r>
            <w:r>
              <w:t xml:space="preserve"> </w:t>
            </w:r>
            <w:r>
              <w:rPr>
                <w:rStyle w:val="HTMLCode"/>
                <w:rFonts w:eastAsiaTheme="minorHAnsi"/>
              </w:rPr>
              <w:t xml:space="preserve">+ </w:t>
            </w:r>
          </w:p>
          <w:p w:rsidR="009C54F5" w:rsidRDefault="009C54F5" w:rsidP="009C54F5">
            <w:r>
              <w:rPr>
                <w:rStyle w:val="HTMLCode"/>
                <w:rFonts w:eastAsiaTheme="minorHAnsi"/>
              </w:rPr>
              <w:t>      </w:t>
            </w:r>
            <w:proofErr w:type="spellStart"/>
            <w:r>
              <w:rPr>
                <w:rStyle w:val="HTMLCode"/>
                <w:rFonts w:eastAsiaTheme="minorHAnsi"/>
              </w:rPr>
              <w:t>semaphore.getQueueLength</w:t>
            </w:r>
            <w:proofErr w:type="spellEnd"/>
            <w:r>
              <w:rPr>
                <w:rStyle w:val="HTMLCode"/>
                <w:rFonts w:eastAsiaTheme="minorHAnsi"/>
              </w:rPr>
              <w:t>());</w:t>
            </w:r>
          </w:p>
          <w:p w:rsidR="009C54F5" w:rsidRDefault="009C54F5" w:rsidP="009C54F5">
            <w:r>
              <w:t> </w:t>
            </w:r>
          </w:p>
          <w:p w:rsidR="009C54F5" w:rsidRDefault="009C54F5" w:rsidP="009C54F5">
            <w:r>
              <w:rPr>
                <w:rStyle w:val="HTMLCode"/>
                <w:rFonts w:eastAsiaTheme="minorHAnsi"/>
              </w:rPr>
              <w:t>    if</w:t>
            </w:r>
            <w:r>
              <w:t xml:space="preserve"> </w:t>
            </w:r>
            <w:r>
              <w:rPr>
                <w:rStyle w:val="HTMLCode"/>
                <w:rFonts w:eastAsiaTheme="minorHAnsi"/>
              </w:rPr>
              <w:t>(</w:t>
            </w:r>
            <w:proofErr w:type="spellStart"/>
            <w:r>
              <w:rPr>
                <w:rStyle w:val="HTMLCode"/>
                <w:rFonts w:eastAsiaTheme="minorHAnsi"/>
              </w:rPr>
              <w:t>semaphore.tryAcquire</w:t>
            </w:r>
            <w:proofErr w:type="spellEnd"/>
            <w:r>
              <w:rPr>
                <w:rStyle w:val="HTMLCode"/>
                <w:rFonts w:eastAsiaTheme="minorHAnsi"/>
              </w:rPr>
              <w:t>()) {</w:t>
            </w:r>
          </w:p>
          <w:p w:rsidR="009C54F5" w:rsidRDefault="009C54F5" w:rsidP="009C54F5">
            <w:r>
              <w:rPr>
                <w:rStyle w:val="HTMLCode"/>
                <w:rFonts w:eastAsiaTheme="minorHAnsi"/>
              </w:rPr>
              <w:t>        </w:t>
            </w:r>
            <w:proofErr w:type="spellStart"/>
            <w:r>
              <w:rPr>
                <w:rStyle w:val="HTMLCode"/>
                <w:rFonts w:eastAsiaTheme="minorHAnsi"/>
              </w:rPr>
              <w:t>semaphore.acquire</w:t>
            </w:r>
            <w:proofErr w:type="spellEnd"/>
            <w:r>
              <w:rPr>
                <w:rStyle w:val="HTMLCode"/>
                <w:rFonts w:eastAsiaTheme="minorHAnsi"/>
              </w:rPr>
              <w:t>();</w:t>
            </w:r>
          </w:p>
          <w:p w:rsidR="009C54F5" w:rsidRDefault="009C54F5" w:rsidP="009C54F5">
            <w:r>
              <w:rPr>
                <w:rStyle w:val="HTMLCode"/>
                <w:rFonts w:eastAsiaTheme="minorHAnsi"/>
              </w:rPr>
              <w:t>        // ...</w:t>
            </w:r>
          </w:p>
          <w:p w:rsidR="009C54F5" w:rsidRDefault="009C54F5" w:rsidP="009C54F5">
            <w:r>
              <w:rPr>
                <w:rStyle w:val="HTMLCode"/>
                <w:rFonts w:eastAsiaTheme="minorHAnsi"/>
              </w:rPr>
              <w:t>        </w:t>
            </w:r>
            <w:proofErr w:type="spellStart"/>
            <w:r>
              <w:rPr>
                <w:rStyle w:val="HTMLCode"/>
                <w:rFonts w:eastAsiaTheme="minorHAnsi"/>
              </w:rPr>
              <w:t>semaphore.release</w:t>
            </w:r>
            <w:proofErr w:type="spellEnd"/>
            <w:r>
              <w:rPr>
                <w:rStyle w:val="HTMLCode"/>
                <w:rFonts w:eastAsiaTheme="minorHAnsi"/>
              </w:rPr>
              <w:t>();</w:t>
            </w:r>
          </w:p>
          <w:p w:rsidR="009C54F5" w:rsidRDefault="009C54F5" w:rsidP="009C54F5">
            <w:r>
              <w:rPr>
                <w:rStyle w:val="HTMLCode"/>
                <w:rFonts w:eastAsiaTheme="minorHAnsi"/>
              </w:rPr>
              <w:t>    }</w:t>
            </w:r>
          </w:p>
          <w:p w:rsidR="009C54F5" w:rsidRDefault="009C54F5" w:rsidP="009C54F5">
            <w:r>
              <w:t> </w:t>
            </w:r>
          </w:p>
          <w:p w:rsidR="009C54F5" w:rsidRDefault="009C54F5" w:rsidP="009C54F5">
            <w:r>
              <w:rPr>
                <w:rStyle w:val="HTMLCode"/>
                <w:rFonts w:eastAsiaTheme="minorHAnsi"/>
              </w:rPr>
              <w:t>}</w:t>
            </w:r>
          </w:p>
        </w:tc>
      </w:tr>
    </w:tbl>
    <w:p w:rsidR="009C54F5" w:rsidRDefault="009C54F5" w:rsidP="009C54F5">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2.8. </w:t>
      </w:r>
      <w:proofErr w:type="spellStart"/>
      <w:r>
        <w:rPr>
          <w:rStyle w:val="Emphasis"/>
          <w:rFonts w:ascii="raleway" w:hAnsi="raleway"/>
          <w:color w:val="333333"/>
          <w:sz w:val="36"/>
          <w:szCs w:val="36"/>
        </w:rPr>
        <w:t>ThreadFactory</w:t>
      </w:r>
      <w:proofErr w:type="spellEnd"/>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As the name suggests, </w:t>
      </w:r>
      <w:proofErr w:type="spellStart"/>
      <w:r>
        <w:rPr>
          <w:rStyle w:val="Emphasis"/>
          <w:rFonts w:ascii="raleway" w:hAnsi="raleway"/>
          <w:color w:val="333333"/>
          <w:sz w:val="27"/>
          <w:szCs w:val="27"/>
        </w:rPr>
        <w:t>ThreadFactory</w:t>
      </w:r>
      <w:proofErr w:type="spellEnd"/>
      <w:r>
        <w:rPr>
          <w:rFonts w:ascii="raleway" w:hAnsi="raleway"/>
          <w:color w:val="333333"/>
          <w:sz w:val="27"/>
          <w:szCs w:val="27"/>
        </w:rPr>
        <w:t> acts as a thread (non-existing) pool which creates a new thread on demand. It eliminates the need of a lot of boilerplate coding for implementing efficient thread creation mechanisms.</w:t>
      </w: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We can define a </w:t>
      </w:r>
      <w:proofErr w:type="spellStart"/>
      <w:r>
        <w:rPr>
          <w:rStyle w:val="Emphasis"/>
          <w:rFonts w:ascii="raleway" w:hAnsi="raleway"/>
          <w:color w:val="333333"/>
          <w:sz w:val="27"/>
          <w:szCs w:val="27"/>
        </w:rPr>
        <w:t>ThreadFactory</w:t>
      </w:r>
      <w:proofErr w:type="spellEnd"/>
      <w:r>
        <w:rPr>
          <w:rFonts w:ascii="raleway" w:hAnsi="raleway"/>
          <w:color w:val="333333"/>
          <w:sz w:val="27"/>
          <w:szCs w:val="27"/>
        </w:rPr>
        <w:t>:</w:t>
      </w:r>
    </w:p>
    <w:tbl>
      <w:tblPr>
        <w:tblW w:w="14508" w:type="dxa"/>
        <w:tblCellSpacing w:w="0" w:type="dxa"/>
        <w:tblCellMar>
          <w:left w:w="0" w:type="dxa"/>
          <w:right w:w="0" w:type="dxa"/>
        </w:tblCellMar>
        <w:tblLook w:val="04A0" w:firstRow="1" w:lastRow="0" w:firstColumn="1" w:lastColumn="0" w:noHBand="0" w:noVBand="1"/>
      </w:tblPr>
      <w:tblGrid>
        <w:gridCol w:w="612"/>
        <w:gridCol w:w="13896"/>
      </w:tblGrid>
      <w:tr w:rsidR="009C54F5" w:rsidTr="009C54F5">
        <w:trPr>
          <w:tblCellSpacing w:w="0" w:type="dxa"/>
        </w:trPr>
        <w:tc>
          <w:tcPr>
            <w:tcW w:w="0" w:type="auto"/>
            <w:vAlign w:val="center"/>
            <w:hideMark/>
          </w:tcPr>
          <w:p w:rsidR="009C54F5" w:rsidRDefault="009C54F5" w:rsidP="009C54F5">
            <w:pPr>
              <w:rPr>
                <w:rFonts w:ascii="Times New Roman" w:hAnsi="Times New Roman"/>
                <w:sz w:val="24"/>
                <w:szCs w:val="24"/>
              </w:rPr>
            </w:pPr>
            <w:r>
              <w:t>1</w:t>
            </w:r>
          </w:p>
          <w:p w:rsidR="009C54F5" w:rsidRDefault="009C54F5" w:rsidP="009C54F5">
            <w:r>
              <w:t>2</w:t>
            </w:r>
          </w:p>
          <w:p w:rsidR="009C54F5" w:rsidRDefault="009C54F5" w:rsidP="009C54F5">
            <w:r>
              <w:lastRenderedPageBreak/>
              <w:t>3</w:t>
            </w:r>
          </w:p>
          <w:p w:rsidR="009C54F5" w:rsidRDefault="009C54F5" w:rsidP="009C54F5">
            <w:r>
              <w:t>4</w:t>
            </w:r>
          </w:p>
          <w:p w:rsidR="009C54F5" w:rsidRDefault="009C54F5" w:rsidP="009C54F5">
            <w:r>
              <w:t>5</w:t>
            </w:r>
          </w:p>
          <w:p w:rsidR="009C54F5" w:rsidRDefault="009C54F5" w:rsidP="009C54F5">
            <w:r>
              <w:t>6</w:t>
            </w:r>
          </w:p>
          <w:p w:rsidR="009C54F5" w:rsidRDefault="009C54F5" w:rsidP="009C54F5">
            <w:r>
              <w:t>7</w:t>
            </w:r>
          </w:p>
          <w:p w:rsidR="009C54F5" w:rsidRDefault="009C54F5" w:rsidP="009C54F5">
            <w:r>
              <w:t>8</w:t>
            </w:r>
          </w:p>
          <w:p w:rsidR="009C54F5" w:rsidRDefault="009C54F5" w:rsidP="009C54F5">
            <w:r>
              <w:t>9</w:t>
            </w:r>
          </w:p>
          <w:p w:rsidR="009C54F5" w:rsidRDefault="009C54F5" w:rsidP="009C54F5">
            <w:r>
              <w:t>10</w:t>
            </w:r>
          </w:p>
          <w:p w:rsidR="009C54F5" w:rsidRDefault="009C54F5" w:rsidP="009C54F5">
            <w:r>
              <w:t>11</w:t>
            </w:r>
          </w:p>
          <w:p w:rsidR="009C54F5" w:rsidRDefault="009C54F5" w:rsidP="009C54F5">
            <w:r>
              <w:t>12</w:t>
            </w:r>
          </w:p>
          <w:p w:rsidR="009C54F5" w:rsidRDefault="009C54F5" w:rsidP="009C54F5">
            <w:r>
              <w:t>13</w:t>
            </w:r>
          </w:p>
          <w:p w:rsidR="009C54F5" w:rsidRDefault="009C54F5" w:rsidP="009C54F5">
            <w:r>
              <w:t>14</w:t>
            </w:r>
          </w:p>
          <w:p w:rsidR="009C54F5" w:rsidRDefault="009C54F5" w:rsidP="009C54F5">
            <w:r>
              <w:t>15</w:t>
            </w:r>
          </w:p>
          <w:p w:rsidR="009C54F5" w:rsidRDefault="009C54F5" w:rsidP="009C54F5">
            <w:r>
              <w:t>16</w:t>
            </w:r>
          </w:p>
          <w:p w:rsidR="009C54F5" w:rsidRDefault="009C54F5" w:rsidP="009C54F5">
            <w:r>
              <w:t>17</w:t>
            </w:r>
          </w:p>
          <w:p w:rsidR="009C54F5" w:rsidRDefault="009C54F5" w:rsidP="009C54F5">
            <w:r>
              <w:t>18</w:t>
            </w:r>
          </w:p>
        </w:tc>
        <w:tc>
          <w:tcPr>
            <w:tcW w:w="13896" w:type="dxa"/>
            <w:vAlign w:val="center"/>
            <w:hideMark/>
          </w:tcPr>
          <w:p w:rsidR="009C54F5" w:rsidRDefault="009C54F5" w:rsidP="009C54F5">
            <w:r>
              <w:rPr>
                <w:rStyle w:val="HTMLCode"/>
                <w:rFonts w:eastAsiaTheme="minorHAnsi"/>
              </w:rPr>
              <w:lastRenderedPageBreak/>
              <w:t>public</w:t>
            </w:r>
            <w:r>
              <w:t xml:space="preserve"> </w:t>
            </w:r>
            <w:r>
              <w:rPr>
                <w:rStyle w:val="HTMLCode"/>
                <w:rFonts w:eastAsiaTheme="minorHAnsi"/>
              </w:rPr>
              <w:t>class</w:t>
            </w:r>
            <w:r>
              <w:t xml:space="preserve"> </w:t>
            </w:r>
            <w:proofErr w:type="spellStart"/>
            <w:r>
              <w:rPr>
                <w:rStyle w:val="HTMLCode"/>
                <w:rFonts w:eastAsiaTheme="minorHAnsi"/>
              </w:rPr>
              <w:t>BaeldungThreadFactory</w:t>
            </w:r>
            <w:proofErr w:type="spellEnd"/>
            <w:r>
              <w:rPr>
                <w:rStyle w:val="HTMLCode"/>
                <w:rFonts w:eastAsiaTheme="minorHAnsi"/>
              </w:rPr>
              <w:t xml:space="preserve"> implements</w:t>
            </w:r>
            <w:r>
              <w:t xml:space="preserve"> </w:t>
            </w:r>
            <w:proofErr w:type="spellStart"/>
            <w:r>
              <w:rPr>
                <w:rStyle w:val="HTMLCode"/>
                <w:rFonts w:eastAsiaTheme="minorHAnsi"/>
              </w:rPr>
              <w:t>ThreadFactory</w:t>
            </w:r>
            <w:proofErr w:type="spellEnd"/>
            <w:r>
              <w:rPr>
                <w:rStyle w:val="HTMLCode"/>
                <w:rFonts w:eastAsiaTheme="minorHAnsi"/>
              </w:rPr>
              <w:t xml:space="preserve"> {</w:t>
            </w:r>
          </w:p>
          <w:p w:rsidR="009C54F5" w:rsidRDefault="009C54F5" w:rsidP="009C54F5">
            <w:r>
              <w:rPr>
                <w:rStyle w:val="HTMLCode"/>
                <w:rFonts w:eastAsiaTheme="minorHAnsi"/>
              </w:rPr>
              <w:t>    private</w:t>
            </w:r>
            <w:r>
              <w:t xml:space="preserve"> </w:t>
            </w:r>
            <w:r>
              <w:rPr>
                <w:rStyle w:val="HTMLCode"/>
                <w:rFonts w:eastAsiaTheme="minorHAnsi"/>
              </w:rPr>
              <w:t>int</w:t>
            </w:r>
            <w:r>
              <w:t xml:space="preserve"> </w:t>
            </w:r>
            <w:proofErr w:type="spellStart"/>
            <w:r>
              <w:rPr>
                <w:rStyle w:val="HTMLCode"/>
                <w:rFonts w:eastAsiaTheme="minorHAnsi"/>
              </w:rPr>
              <w:t>threadId</w:t>
            </w:r>
            <w:proofErr w:type="spellEnd"/>
            <w:r>
              <w:rPr>
                <w:rStyle w:val="HTMLCode"/>
                <w:rFonts w:eastAsiaTheme="minorHAnsi"/>
              </w:rPr>
              <w:t>;</w:t>
            </w:r>
          </w:p>
          <w:p w:rsidR="009C54F5" w:rsidRDefault="009C54F5" w:rsidP="009C54F5">
            <w:r>
              <w:rPr>
                <w:rStyle w:val="HTMLCode"/>
                <w:rFonts w:eastAsiaTheme="minorHAnsi"/>
              </w:rPr>
              <w:lastRenderedPageBreak/>
              <w:t>    private</w:t>
            </w:r>
            <w:r>
              <w:t xml:space="preserve"> </w:t>
            </w:r>
            <w:r>
              <w:rPr>
                <w:rStyle w:val="HTMLCode"/>
                <w:rFonts w:eastAsiaTheme="minorHAnsi"/>
              </w:rPr>
              <w:t>String name;</w:t>
            </w:r>
          </w:p>
          <w:p w:rsidR="009C54F5" w:rsidRDefault="009C54F5" w:rsidP="009C54F5">
            <w:r>
              <w:t> </w:t>
            </w:r>
          </w:p>
          <w:p w:rsidR="009C54F5" w:rsidRDefault="009C54F5" w:rsidP="009C54F5">
            <w:r>
              <w:rPr>
                <w:rStyle w:val="HTMLCode"/>
                <w:rFonts w:eastAsiaTheme="minorHAnsi"/>
              </w:rPr>
              <w:t>    public</w:t>
            </w:r>
            <w:r>
              <w:t xml:space="preserve"> </w:t>
            </w:r>
            <w:proofErr w:type="spellStart"/>
            <w:r>
              <w:rPr>
                <w:rStyle w:val="HTMLCode"/>
                <w:rFonts w:eastAsiaTheme="minorHAnsi"/>
              </w:rPr>
              <w:t>BaeldungThreadFactory</w:t>
            </w:r>
            <w:proofErr w:type="spellEnd"/>
            <w:r>
              <w:rPr>
                <w:rStyle w:val="HTMLCode"/>
                <w:rFonts w:eastAsiaTheme="minorHAnsi"/>
              </w:rPr>
              <w:t>(String name) {</w:t>
            </w:r>
          </w:p>
          <w:p w:rsidR="009C54F5" w:rsidRDefault="009C54F5" w:rsidP="009C54F5">
            <w:r>
              <w:rPr>
                <w:rStyle w:val="HTMLCode"/>
                <w:rFonts w:eastAsiaTheme="minorHAnsi"/>
              </w:rPr>
              <w:t>        </w:t>
            </w:r>
            <w:proofErr w:type="spellStart"/>
            <w:r>
              <w:rPr>
                <w:rStyle w:val="HTMLCode"/>
                <w:rFonts w:eastAsiaTheme="minorHAnsi"/>
              </w:rPr>
              <w:t>threadId</w:t>
            </w:r>
            <w:proofErr w:type="spellEnd"/>
            <w:r>
              <w:rPr>
                <w:rStyle w:val="HTMLCode"/>
                <w:rFonts w:eastAsiaTheme="minorHAnsi"/>
              </w:rPr>
              <w:t xml:space="preserve"> = 1;</w:t>
            </w:r>
          </w:p>
          <w:p w:rsidR="009C54F5" w:rsidRDefault="009C54F5" w:rsidP="009C54F5">
            <w:r>
              <w:rPr>
                <w:rStyle w:val="HTMLCode"/>
                <w:rFonts w:eastAsiaTheme="minorHAnsi"/>
              </w:rPr>
              <w:t>        this.name = name;</w:t>
            </w:r>
          </w:p>
          <w:p w:rsidR="009C54F5" w:rsidRDefault="009C54F5" w:rsidP="009C54F5">
            <w:r>
              <w:rPr>
                <w:rStyle w:val="HTMLCode"/>
                <w:rFonts w:eastAsiaTheme="minorHAnsi"/>
              </w:rPr>
              <w:t>    }</w:t>
            </w:r>
          </w:p>
          <w:p w:rsidR="009C54F5" w:rsidRDefault="009C54F5" w:rsidP="009C54F5">
            <w:r>
              <w:t> </w:t>
            </w:r>
          </w:p>
          <w:p w:rsidR="009C54F5" w:rsidRDefault="009C54F5" w:rsidP="009C54F5">
            <w:r>
              <w:rPr>
                <w:rStyle w:val="HTMLCode"/>
                <w:rFonts w:eastAsiaTheme="minorHAnsi"/>
              </w:rPr>
              <w:t>    @Override</w:t>
            </w:r>
          </w:p>
          <w:p w:rsidR="009C54F5" w:rsidRDefault="009C54F5" w:rsidP="009C54F5">
            <w:r>
              <w:rPr>
                <w:rStyle w:val="HTMLCode"/>
                <w:rFonts w:eastAsiaTheme="minorHAnsi"/>
              </w:rPr>
              <w:t>    public</w:t>
            </w:r>
            <w:r>
              <w:t xml:space="preserve"> </w:t>
            </w:r>
            <w:r>
              <w:rPr>
                <w:rStyle w:val="HTMLCode"/>
                <w:rFonts w:eastAsiaTheme="minorHAnsi"/>
              </w:rPr>
              <w:t xml:space="preserve">Thread </w:t>
            </w:r>
            <w:proofErr w:type="spellStart"/>
            <w:r>
              <w:rPr>
                <w:rStyle w:val="HTMLCode"/>
                <w:rFonts w:eastAsiaTheme="minorHAnsi"/>
              </w:rPr>
              <w:t>newThread</w:t>
            </w:r>
            <w:proofErr w:type="spellEnd"/>
            <w:r>
              <w:rPr>
                <w:rStyle w:val="HTMLCode"/>
                <w:rFonts w:eastAsiaTheme="minorHAnsi"/>
              </w:rPr>
              <w:t>(Runnable r) {</w:t>
            </w:r>
          </w:p>
          <w:p w:rsidR="009C54F5" w:rsidRDefault="009C54F5" w:rsidP="009C54F5">
            <w:r>
              <w:rPr>
                <w:rStyle w:val="HTMLCode"/>
                <w:rFonts w:eastAsiaTheme="minorHAnsi"/>
              </w:rPr>
              <w:t>        Thread t = new</w:t>
            </w:r>
            <w:r>
              <w:t xml:space="preserve"> </w:t>
            </w:r>
            <w:r>
              <w:rPr>
                <w:rStyle w:val="HTMLCode"/>
                <w:rFonts w:eastAsiaTheme="minorHAnsi"/>
              </w:rPr>
              <w:t>Thread(r, name + "-Thread_"</w:t>
            </w:r>
            <w:r>
              <w:t xml:space="preserve"> </w:t>
            </w:r>
            <w:r>
              <w:rPr>
                <w:rStyle w:val="HTMLCode"/>
                <w:rFonts w:eastAsiaTheme="minorHAnsi"/>
              </w:rPr>
              <w:t xml:space="preserve">+ </w:t>
            </w:r>
            <w:proofErr w:type="spellStart"/>
            <w:r>
              <w:rPr>
                <w:rStyle w:val="HTMLCode"/>
                <w:rFonts w:eastAsiaTheme="minorHAnsi"/>
              </w:rPr>
              <w:t>threadId</w:t>
            </w:r>
            <w:proofErr w:type="spellEnd"/>
            <w:r>
              <w:rPr>
                <w:rStyle w:val="HTMLCode"/>
                <w:rFonts w:eastAsiaTheme="minorHAnsi"/>
              </w:rPr>
              <w:t>);</w:t>
            </w:r>
          </w:p>
          <w:p w:rsidR="009C54F5" w:rsidRDefault="009C54F5" w:rsidP="009C54F5">
            <w:r>
              <w:rPr>
                <w:rStyle w:val="HTMLCode"/>
                <w:rFonts w:eastAsiaTheme="minorHAnsi"/>
              </w:rPr>
              <w:t>        LOG.info("created new thread with id : "</w:t>
            </w:r>
            <w:r>
              <w:t xml:space="preserve"> </w:t>
            </w:r>
            <w:r>
              <w:rPr>
                <w:rStyle w:val="HTMLCode"/>
                <w:rFonts w:eastAsiaTheme="minorHAnsi"/>
              </w:rPr>
              <w:t xml:space="preserve">+ </w:t>
            </w:r>
            <w:proofErr w:type="spellStart"/>
            <w:r>
              <w:rPr>
                <w:rStyle w:val="HTMLCode"/>
                <w:rFonts w:eastAsiaTheme="minorHAnsi"/>
              </w:rPr>
              <w:t>threadId</w:t>
            </w:r>
            <w:proofErr w:type="spellEnd"/>
            <w:r>
              <w:rPr>
                <w:rStyle w:val="HTMLCode"/>
                <w:rFonts w:eastAsiaTheme="minorHAnsi"/>
              </w:rPr>
              <w:t xml:space="preserve"> +</w:t>
            </w:r>
          </w:p>
          <w:p w:rsidR="009C54F5" w:rsidRDefault="009C54F5" w:rsidP="009C54F5">
            <w:r>
              <w:rPr>
                <w:rStyle w:val="HTMLCode"/>
                <w:rFonts w:eastAsiaTheme="minorHAnsi"/>
              </w:rPr>
              <w:t>            " and name : "</w:t>
            </w:r>
            <w:r>
              <w:t xml:space="preserve"> </w:t>
            </w:r>
            <w:r>
              <w:rPr>
                <w:rStyle w:val="HTMLCode"/>
                <w:rFonts w:eastAsiaTheme="minorHAnsi"/>
              </w:rPr>
              <w:t xml:space="preserve">+ </w:t>
            </w:r>
            <w:proofErr w:type="spellStart"/>
            <w:r>
              <w:rPr>
                <w:rStyle w:val="HTMLCode"/>
                <w:rFonts w:eastAsiaTheme="minorHAnsi"/>
              </w:rPr>
              <w:t>t.getName</w:t>
            </w:r>
            <w:proofErr w:type="spellEnd"/>
            <w:r>
              <w:rPr>
                <w:rStyle w:val="HTMLCode"/>
                <w:rFonts w:eastAsiaTheme="minorHAnsi"/>
              </w:rPr>
              <w:t>());</w:t>
            </w:r>
          </w:p>
          <w:p w:rsidR="009C54F5" w:rsidRDefault="009C54F5" w:rsidP="009C54F5">
            <w:r>
              <w:rPr>
                <w:rStyle w:val="HTMLCode"/>
                <w:rFonts w:eastAsiaTheme="minorHAnsi"/>
              </w:rPr>
              <w:t>        </w:t>
            </w:r>
            <w:proofErr w:type="spellStart"/>
            <w:r>
              <w:rPr>
                <w:rStyle w:val="HTMLCode"/>
                <w:rFonts w:eastAsiaTheme="minorHAnsi"/>
              </w:rPr>
              <w:t>threadId</w:t>
            </w:r>
            <w:proofErr w:type="spellEnd"/>
            <w:r>
              <w:rPr>
                <w:rStyle w:val="HTMLCode"/>
                <w:rFonts w:eastAsiaTheme="minorHAnsi"/>
              </w:rPr>
              <w:t>++;</w:t>
            </w:r>
          </w:p>
          <w:p w:rsidR="009C54F5" w:rsidRDefault="009C54F5" w:rsidP="009C54F5">
            <w:r>
              <w:rPr>
                <w:rStyle w:val="HTMLCode"/>
                <w:rFonts w:eastAsiaTheme="minorHAnsi"/>
              </w:rPr>
              <w:t>        return</w:t>
            </w:r>
            <w:r>
              <w:t xml:space="preserve"> </w:t>
            </w:r>
            <w:r>
              <w:rPr>
                <w:rStyle w:val="HTMLCode"/>
                <w:rFonts w:eastAsiaTheme="minorHAnsi"/>
              </w:rPr>
              <w:t>t;</w:t>
            </w:r>
          </w:p>
          <w:p w:rsidR="009C54F5" w:rsidRDefault="009C54F5" w:rsidP="009C54F5">
            <w:r>
              <w:rPr>
                <w:rStyle w:val="HTMLCode"/>
                <w:rFonts w:eastAsiaTheme="minorHAnsi"/>
              </w:rPr>
              <w:t>    }</w:t>
            </w:r>
          </w:p>
          <w:p w:rsidR="009C54F5" w:rsidRDefault="009C54F5" w:rsidP="009C54F5">
            <w:r>
              <w:rPr>
                <w:rStyle w:val="HTMLCode"/>
                <w:rFonts w:eastAsiaTheme="minorHAnsi"/>
              </w:rPr>
              <w:t>}</w:t>
            </w:r>
          </w:p>
        </w:tc>
      </w:tr>
    </w:tbl>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We can use this </w:t>
      </w:r>
      <w:proofErr w:type="spellStart"/>
      <w:r>
        <w:rPr>
          <w:rStyle w:val="Emphasis"/>
          <w:rFonts w:ascii="raleway" w:hAnsi="raleway"/>
          <w:color w:val="333333"/>
          <w:sz w:val="27"/>
          <w:szCs w:val="27"/>
        </w:rPr>
        <w:t>newThread</w:t>
      </w:r>
      <w:proofErr w:type="spellEnd"/>
      <w:r>
        <w:rPr>
          <w:rStyle w:val="Emphasis"/>
          <w:rFonts w:ascii="raleway" w:hAnsi="raleway"/>
          <w:color w:val="333333"/>
          <w:sz w:val="27"/>
          <w:szCs w:val="27"/>
        </w:rPr>
        <w:t>(Runnable r)</w:t>
      </w:r>
      <w:r>
        <w:rPr>
          <w:rFonts w:ascii="raleway" w:hAnsi="raleway"/>
          <w:color w:val="333333"/>
          <w:sz w:val="27"/>
          <w:szCs w:val="27"/>
        </w:rPr>
        <w:t> method to create a new thread at runtime:</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9C54F5" w:rsidTr="009C54F5">
        <w:trPr>
          <w:tblCellSpacing w:w="0" w:type="dxa"/>
        </w:trPr>
        <w:tc>
          <w:tcPr>
            <w:tcW w:w="0" w:type="auto"/>
            <w:vAlign w:val="center"/>
            <w:hideMark/>
          </w:tcPr>
          <w:p w:rsidR="009C54F5" w:rsidRDefault="009C54F5" w:rsidP="009C54F5">
            <w:pPr>
              <w:rPr>
                <w:rFonts w:ascii="Times New Roman" w:hAnsi="Times New Roman"/>
                <w:sz w:val="24"/>
                <w:szCs w:val="24"/>
              </w:rPr>
            </w:pPr>
            <w:r>
              <w:t>1</w:t>
            </w:r>
          </w:p>
          <w:p w:rsidR="009C54F5" w:rsidRDefault="009C54F5" w:rsidP="009C54F5">
            <w:r>
              <w:t>2</w:t>
            </w:r>
          </w:p>
          <w:p w:rsidR="009C54F5" w:rsidRDefault="009C54F5" w:rsidP="009C54F5">
            <w:r>
              <w:t>3</w:t>
            </w:r>
          </w:p>
          <w:p w:rsidR="009C54F5" w:rsidRDefault="009C54F5" w:rsidP="009C54F5">
            <w:r>
              <w:t>4</w:t>
            </w:r>
          </w:p>
          <w:p w:rsidR="009C54F5" w:rsidRDefault="009C54F5" w:rsidP="009C54F5">
            <w:r>
              <w:t>5</w:t>
            </w:r>
          </w:p>
          <w:p w:rsidR="009C54F5" w:rsidRDefault="009C54F5" w:rsidP="009C54F5">
            <w:r>
              <w:t>6</w:t>
            </w:r>
          </w:p>
        </w:tc>
        <w:tc>
          <w:tcPr>
            <w:tcW w:w="14016" w:type="dxa"/>
            <w:vAlign w:val="center"/>
            <w:hideMark/>
          </w:tcPr>
          <w:p w:rsidR="009C54F5" w:rsidRDefault="009C54F5" w:rsidP="009C54F5">
            <w:proofErr w:type="spellStart"/>
            <w:r>
              <w:rPr>
                <w:rStyle w:val="HTMLCode"/>
                <w:rFonts w:eastAsiaTheme="minorHAnsi"/>
              </w:rPr>
              <w:t>BaeldungThreadFactory</w:t>
            </w:r>
            <w:proofErr w:type="spellEnd"/>
            <w:r>
              <w:rPr>
                <w:rStyle w:val="HTMLCode"/>
                <w:rFonts w:eastAsiaTheme="minorHAnsi"/>
              </w:rPr>
              <w:t xml:space="preserve"> factory = new</w:t>
            </w:r>
            <w:r>
              <w:t xml:space="preserve"> </w:t>
            </w:r>
            <w:proofErr w:type="spellStart"/>
            <w:r>
              <w:rPr>
                <w:rStyle w:val="HTMLCode"/>
                <w:rFonts w:eastAsiaTheme="minorHAnsi"/>
              </w:rPr>
              <w:t>BaeldungThreadFactory</w:t>
            </w:r>
            <w:proofErr w:type="spellEnd"/>
            <w:r>
              <w:rPr>
                <w:rStyle w:val="HTMLCode"/>
                <w:rFonts w:eastAsiaTheme="minorHAnsi"/>
              </w:rPr>
              <w:t xml:space="preserve">( </w:t>
            </w:r>
          </w:p>
          <w:p w:rsidR="009C54F5" w:rsidRDefault="009C54F5" w:rsidP="009C54F5">
            <w:r>
              <w:rPr>
                <w:rStyle w:val="HTMLCode"/>
                <w:rFonts w:eastAsiaTheme="minorHAnsi"/>
              </w:rPr>
              <w:t>    "</w:t>
            </w:r>
            <w:proofErr w:type="spellStart"/>
            <w:r>
              <w:rPr>
                <w:rStyle w:val="HTMLCode"/>
                <w:rFonts w:eastAsiaTheme="minorHAnsi"/>
              </w:rPr>
              <w:t>BaeldungThreadFactory</w:t>
            </w:r>
            <w:proofErr w:type="spellEnd"/>
            <w:r>
              <w:rPr>
                <w:rStyle w:val="HTMLCode"/>
                <w:rFonts w:eastAsiaTheme="minorHAnsi"/>
              </w:rPr>
              <w:t>");</w:t>
            </w:r>
          </w:p>
          <w:p w:rsidR="009C54F5" w:rsidRDefault="009C54F5" w:rsidP="009C54F5">
            <w:r>
              <w:rPr>
                <w:rStyle w:val="HTMLCode"/>
                <w:rFonts w:eastAsiaTheme="minorHAnsi"/>
              </w:rPr>
              <w:t>for</w:t>
            </w:r>
            <w:r>
              <w:t xml:space="preserve"> </w:t>
            </w:r>
            <w:r>
              <w:rPr>
                <w:rStyle w:val="HTMLCode"/>
                <w:rFonts w:eastAsiaTheme="minorHAnsi"/>
              </w:rPr>
              <w:t>(int</w:t>
            </w:r>
            <w:r>
              <w:t xml:space="preserve"> </w:t>
            </w:r>
            <w:proofErr w:type="spellStart"/>
            <w:r>
              <w:rPr>
                <w:rStyle w:val="HTMLCode"/>
                <w:rFonts w:eastAsiaTheme="minorHAnsi"/>
              </w:rPr>
              <w:t>i</w:t>
            </w:r>
            <w:proofErr w:type="spellEnd"/>
            <w:r>
              <w:rPr>
                <w:rStyle w:val="HTMLCode"/>
                <w:rFonts w:eastAsiaTheme="minorHAnsi"/>
              </w:rPr>
              <w:t xml:space="preserve"> = 0; </w:t>
            </w:r>
            <w:proofErr w:type="spellStart"/>
            <w:r>
              <w:rPr>
                <w:rStyle w:val="HTMLCode"/>
                <w:rFonts w:eastAsiaTheme="minorHAnsi"/>
              </w:rPr>
              <w:t>i</w:t>
            </w:r>
            <w:proofErr w:type="spellEnd"/>
            <w:r>
              <w:rPr>
                <w:rStyle w:val="HTMLCode"/>
                <w:rFonts w:eastAsiaTheme="minorHAnsi"/>
              </w:rPr>
              <w:t xml:space="preserve"> &lt; 10; </w:t>
            </w:r>
            <w:proofErr w:type="spellStart"/>
            <w:r>
              <w:rPr>
                <w:rStyle w:val="HTMLCode"/>
                <w:rFonts w:eastAsiaTheme="minorHAnsi"/>
              </w:rPr>
              <w:t>i</w:t>
            </w:r>
            <w:proofErr w:type="spellEnd"/>
            <w:r>
              <w:rPr>
                <w:rStyle w:val="HTMLCode"/>
                <w:rFonts w:eastAsiaTheme="minorHAnsi"/>
              </w:rPr>
              <w:t xml:space="preserve">++) { </w:t>
            </w:r>
          </w:p>
          <w:p w:rsidR="009C54F5" w:rsidRDefault="009C54F5" w:rsidP="009C54F5">
            <w:r>
              <w:rPr>
                <w:rStyle w:val="HTMLCode"/>
                <w:rFonts w:eastAsiaTheme="minorHAnsi"/>
              </w:rPr>
              <w:t xml:space="preserve">    Thread t = </w:t>
            </w:r>
            <w:proofErr w:type="spellStart"/>
            <w:r>
              <w:rPr>
                <w:rStyle w:val="HTMLCode"/>
                <w:rFonts w:eastAsiaTheme="minorHAnsi"/>
              </w:rPr>
              <w:t>factory.newThread</w:t>
            </w:r>
            <w:proofErr w:type="spellEnd"/>
            <w:r>
              <w:rPr>
                <w:rStyle w:val="HTMLCode"/>
                <w:rFonts w:eastAsiaTheme="minorHAnsi"/>
              </w:rPr>
              <w:t>(new</w:t>
            </w:r>
            <w:r>
              <w:t xml:space="preserve"> </w:t>
            </w:r>
            <w:r>
              <w:rPr>
                <w:rStyle w:val="HTMLCode"/>
                <w:rFonts w:eastAsiaTheme="minorHAnsi"/>
              </w:rPr>
              <w:t>Task());</w:t>
            </w:r>
          </w:p>
          <w:p w:rsidR="009C54F5" w:rsidRDefault="009C54F5" w:rsidP="009C54F5">
            <w:r>
              <w:rPr>
                <w:rStyle w:val="HTMLCode"/>
                <w:rFonts w:eastAsiaTheme="minorHAnsi"/>
              </w:rPr>
              <w:t>    </w:t>
            </w:r>
            <w:proofErr w:type="spellStart"/>
            <w:r>
              <w:rPr>
                <w:rStyle w:val="HTMLCode"/>
                <w:rFonts w:eastAsiaTheme="minorHAnsi"/>
              </w:rPr>
              <w:t>t.start</w:t>
            </w:r>
            <w:proofErr w:type="spellEnd"/>
            <w:r>
              <w:rPr>
                <w:rStyle w:val="HTMLCode"/>
                <w:rFonts w:eastAsiaTheme="minorHAnsi"/>
              </w:rPr>
              <w:t xml:space="preserve">(); </w:t>
            </w:r>
          </w:p>
          <w:p w:rsidR="009C54F5" w:rsidRDefault="009C54F5" w:rsidP="009C54F5">
            <w:r>
              <w:rPr>
                <w:rStyle w:val="HTMLCode"/>
                <w:rFonts w:eastAsiaTheme="minorHAnsi"/>
              </w:rPr>
              <w:t>}</w:t>
            </w:r>
          </w:p>
        </w:tc>
      </w:tr>
    </w:tbl>
    <w:p w:rsidR="009C54F5" w:rsidRDefault="009C54F5" w:rsidP="009C54F5">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lastRenderedPageBreak/>
        <w:t>2.9. </w:t>
      </w:r>
      <w:proofErr w:type="spellStart"/>
      <w:r>
        <w:rPr>
          <w:rStyle w:val="Emphasis"/>
          <w:rFonts w:ascii="raleway" w:hAnsi="raleway"/>
          <w:color w:val="333333"/>
          <w:sz w:val="36"/>
          <w:szCs w:val="36"/>
        </w:rPr>
        <w:t>BlockingQueue</w:t>
      </w:r>
      <w:proofErr w:type="spellEnd"/>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In asynchronous programming, one of the most common integration patterns is the </w:t>
      </w:r>
      <w:hyperlink r:id="rId18" w:history="1">
        <w:r>
          <w:rPr>
            <w:rStyle w:val="Hyperlink"/>
            <w:rFonts w:ascii="raleway" w:hAnsi="raleway"/>
            <w:color w:val="63B175"/>
            <w:sz w:val="27"/>
            <w:szCs w:val="27"/>
          </w:rPr>
          <w:t>producer-consumer pattern</w:t>
        </w:r>
      </w:hyperlink>
      <w:r>
        <w:rPr>
          <w:rFonts w:ascii="raleway" w:hAnsi="raleway"/>
          <w:color w:val="333333"/>
          <w:sz w:val="27"/>
          <w:szCs w:val="27"/>
        </w:rPr>
        <w:t>. The </w:t>
      </w:r>
      <w:proofErr w:type="spellStart"/>
      <w:r>
        <w:rPr>
          <w:rStyle w:val="Emphasis"/>
          <w:rFonts w:ascii="raleway" w:hAnsi="raleway"/>
          <w:color w:val="333333"/>
          <w:sz w:val="27"/>
          <w:szCs w:val="27"/>
        </w:rPr>
        <w:t>java.util.concurrent</w:t>
      </w:r>
      <w:proofErr w:type="spellEnd"/>
      <w:r>
        <w:rPr>
          <w:rFonts w:ascii="raleway" w:hAnsi="raleway"/>
          <w:color w:val="333333"/>
          <w:sz w:val="27"/>
          <w:szCs w:val="27"/>
        </w:rPr>
        <w:t xml:space="preserve"> package comes with a data-structure </w:t>
      </w:r>
      <w:proofErr w:type="spellStart"/>
      <w:r>
        <w:rPr>
          <w:rFonts w:ascii="raleway" w:hAnsi="raleway"/>
          <w:color w:val="333333"/>
          <w:sz w:val="27"/>
          <w:szCs w:val="27"/>
        </w:rPr>
        <w:t>know</w:t>
      </w:r>
      <w:proofErr w:type="spellEnd"/>
      <w:r>
        <w:rPr>
          <w:rFonts w:ascii="raleway" w:hAnsi="raleway"/>
          <w:color w:val="333333"/>
          <w:sz w:val="27"/>
          <w:szCs w:val="27"/>
        </w:rPr>
        <w:t xml:space="preserve"> as </w:t>
      </w:r>
      <w:proofErr w:type="spellStart"/>
      <w:r>
        <w:rPr>
          <w:rStyle w:val="Emphasis"/>
          <w:rFonts w:ascii="raleway" w:hAnsi="raleway"/>
          <w:color w:val="333333"/>
          <w:sz w:val="27"/>
          <w:szCs w:val="27"/>
        </w:rPr>
        <w:t>BlockingQueue</w:t>
      </w:r>
      <w:proofErr w:type="spellEnd"/>
      <w:r>
        <w:rPr>
          <w:rFonts w:ascii="raleway" w:hAnsi="raleway"/>
          <w:color w:val="333333"/>
          <w:sz w:val="27"/>
          <w:szCs w:val="27"/>
        </w:rPr>
        <w:t> – which can be very useful in these async scenarios.</w:t>
      </w:r>
    </w:p>
    <w:p w:rsidR="009C54F5" w:rsidRDefault="001C623B"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 </w:t>
      </w:r>
    </w:p>
    <w:p w:rsidR="001C623B" w:rsidRDefault="001C623B" w:rsidP="009C54F5">
      <w:pPr>
        <w:pStyle w:val="NormalWeb"/>
        <w:shd w:val="clear" w:color="auto" w:fill="FFFFFF"/>
        <w:spacing w:before="0" w:beforeAutospacing="0" w:after="150" w:afterAutospacing="0"/>
        <w:rPr>
          <w:rFonts w:ascii="raleway" w:hAnsi="raleway"/>
          <w:color w:val="333333"/>
          <w:sz w:val="27"/>
          <w:szCs w:val="27"/>
        </w:rPr>
      </w:pPr>
      <w:r>
        <w:rPr>
          <w:noProof/>
        </w:rPr>
        <w:t xml:space="preserve">                     </w:t>
      </w:r>
      <w:r>
        <w:rPr>
          <w:noProof/>
        </w:rPr>
        <w:drawing>
          <wp:inline distT="0" distB="0" distL="0" distR="0">
            <wp:extent cx="4389120" cy="1676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9120" cy="1676400"/>
                    </a:xfrm>
                    <a:prstGeom prst="rect">
                      <a:avLst/>
                    </a:prstGeom>
                    <a:noFill/>
                    <a:ln>
                      <a:noFill/>
                    </a:ln>
                  </pic:spPr>
                </pic:pic>
              </a:graphicData>
            </a:graphic>
          </wp:inline>
        </w:drawing>
      </w:r>
    </w:p>
    <w:p w:rsidR="00546904" w:rsidRDefault="00546904" w:rsidP="00546904">
      <w:pPr>
        <w:pStyle w:val="Heading2"/>
        <w:shd w:val="clear" w:color="auto" w:fill="FFFFFF"/>
        <w:spacing w:before="504" w:beforeAutospacing="0" w:after="312" w:afterAutospacing="0"/>
        <w:rPr>
          <w:rFonts w:ascii="raleway" w:hAnsi="raleway"/>
          <w:color w:val="333333"/>
          <w:sz w:val="44"/>
          <w:szCs w:val="44"/>
        </w:rPr>
      </w:pPr>
      <w:r>
        <w:rPr>
          <w:rFonts w:ascii="raleway" w:hAnsi="raleway"/>
          <w:color w:val="333333"/>
          <w:sz w:val="27"/>
          <w:szCs w:val="27"/>
        </w:rPr>
        <w:t xml:space="preserve">                        </w:t>
      </w:r>
      <w:r>
        <w:rPr>
          <w:rStyle w:val="Strong"/>
          <w:rFonts w:ascii="raleway" w:hAnsi="raleway"/>
          <w:b/>
          <w:bCs/>
          <w:color w:val="333333"/>
          <w:sz w:val="44"/>
          <w:szCs w:val="44"/>
        </w:rPr>
        <w:t> </w:t>
      </w:r>
      <w:proofErr w:type="spellStart"/>
      <w:r>
        <w:rPr>
          <w:rStyle w:val="Emphasis"/>
          <w:rFonts w:ascii="raleway" w:hAnsi="raleway"/>
          <w:color w:val="333333"/>
          <w:sz w:val="44"/>
          <w:szCs w:val="44"/>
        </w:rPr>
        <w:t>BlockingQueue</w:t>
      </w:r>
      <w:proofErr w:type="spellEnd"/>
      <w:r>
        <w:rPr>
          <w:rStyle w:val="Strong"/>
          <w:rFonts w:ascii="raleway" w:hAnsi="raleway"/>
          <w:b/>
          <w:bCs/>
          <w:color w:val="333333"/>
          <w:sz w:val="44"/>
          <w:szCs w:val="44"/>
        </w:rPr>
        <w:t> Types</w:t>
      </w:r>
    </w:p>
    <w:p w:rsidR="00546904" w:rsidRDefault="00546904" w:rsidP="0054690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We can distinguish two types of </w:t>
      </w:r>
      <w:proofErr w:type="spellStart"/>
      <w:r>
        <w:rPr>
          <w:rStyle w:val="Emphasis"/>
          <w:rFonts w:ascii="raleway" w:hAnsi="raleway"/>
          <w:color w:val="333333"/>
          <w:sz w:val="27"/>
          <w:szCs w:val="27"/>
        </w:rPr>
        <w:t>BlockingQueue</w:t>
      </w:r>
      <w:proofErr w:type="spellEnd"/>
      <w:r>
        <w:rPr>
          <w:rFonts w:ascii="raleway" w:hAnsi="raleway"/>
          <w:color w:val="333333"/>
          <w:sz w:val="27"/>
          <w:szCs w:val="27"/>
        </w:rPr>
        <w:t>:</w:t>
      </w:r>
    </w:p>
    <w:p w:rsidR="00546904" w:rsidRDefault="00546904" w:rsidP="00546904">
      <w:pPr>
        <w:numPr>
          <w:ilvl w:val="0"/>
          <w:numId w:val="7"/>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unbounded queue – can grow almost indefinitely</w:t>
      </w:r>
    </w:p>
    <w:p w:rsidR="00546904" w:rsidRDefault="00546904" w:rsidP="00546904">
      <w:pPr>
        <w:numPr>
          <w:ilvl w:val="0"/>
          <w:numId w:val="7"/>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bounded queue – with maximal capacity defined</w:t>
      </w:r>
    </w:p>
    <w:p w:rsidR="00546904" w:rsidRDefault="00546904" w:rsidP="00546904">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2.1. Unbounded Queue</w:t>
      </w:r>
    </w:p>
    <w:p w:rsidR="00546904" w:rsidRDefault="00546904" w:rsidP="0054690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Creating unbounded queues is simple:</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546904" w:rsidTr="00546904">
        <w:trPr>
          <w:tblCellSpacing w:w="0" w:type="dxa"/>
        </w:trPr>
        <w:tc>
          <w:tcPr>
            <w:tcW w:w="0" w:type="auto"/>
            <w:vAlign w:val="center"/>
            <w:hideMark/>
          </w:tcPr>
          <w:p w:rsidR="00546904" w:rsidRDefault="00546904" w:rsidP="00546904">
            <w:pPr>
              <w:rPr>
                <w:rFonts w:ascii="Times New Roman" w:hAnsi="Times New Roman"/>
                <w:sz w:val="24"/>
                <w:szCs w:val="24"/>
              </w:rPr>
            </w:pPr>
            <w:r>
              <w:t>1</w:t>
            </w:r>
          </w:p>
        </w:tc>
        <w:tc>
          <w:tcPr>
            <w:tcW w:w="14016" w:type="dxa"/>
            <w:vAlign w:val="center"/>
            <w:hideMark/>
          </w:tcPr>
          <w:p w:rsidR="00546904" w:rsidRDefault="00546904" w:rsidP="00546904">
            <w:proofErr w:type="spellStart"/>
            <w:r>
              <w:rPr>
                <w:rStyle w:val="HTMLCode"/>
                <w:rFonts w:eastAsiaTheme="minorHAnsi"/>
              </w:rPr>
              <w:t>BlockingQueue</w:t>
            </w:r>
            <w:proofErr w:type="spellEnd"/>
            <w:r>
              <w:rPr>
                <w:rStyle w:val="HTMLCode"/>
                <w:rFonts w:eastAsiaTheme="minorHAnsi"/>
              </w:rPr>
              <w:t xml:space="preserve">&lt;String&gt; </w:t>
            </w:r>
            <w:proofErr w:type="spellStart"/>
            <w:r>
              <w:rPr>
                <w:rStyle w:val="HTMLCode"/>
                <w:rFonts w:eastAsiaTheme="minorHAnsi"/>
              </w:rPr>
              <w:t>blockingQueue</w:t>
            </w:r>
            <w:proofErr w:type="spellEnd"/>
            <w:r>
              <w:rPr>
                <w:rStyle w:val="HTMLCode"/>
                <w:rFonts w:eastAsiaTheme="minorHAnsi"/>
              </w:rPr>
              <w:t xml:space="preserve"> = new</w:t>
            </w:r>
            <w:r>
              <w:t xml:space="preserve"> </w:t>
            </w:r>
            <w:proofErr w:type="spellStart"/>
            <w:r>
              <w:rPr>
                <w:rStyle w:val="HTMLCode"/>
                <w:rFonts w:eastAsiaTheme="minorHAnsi"/>
              </w:rPr>
              <w:t>LinkedBlockingDeque</w:t>
            </w:r>
            <w:proofErr w:type="spellEnd"/>
            <w:r>
              <w:rPr>
                <w:rStyle w:val="HTMLCode"/>
                <w:rFonts w:eastAsiaTheme="minorHAnsi"/>
              </w:rPr>
              <w:t>&lt;&gt;();</w:t>
            </w:r>
          </w:p>
        </w:tc>
      </w:tr>
    </w:tbl>
    <w:p w:rsidR="00546904" w:rsidRDefault="00546904" w:rsidP="0054690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Capacity of </w:t>
      </w:r>
      <w:proofErr w:type="spellStart"/>
      <w:r>
        <w:rPr>
          <w:rStyle w:val="Emphasis"/>
          <w:rFonts w:ascii="raleway" w:hAnsi="raleway"/>
          <w:color w:val="333333"/>
          <w:sz w:val="27"/>
          <w:szCs w:val="27"/>
        </w:rPr>
        <w:t>blockingQueue</w:t>
      </w:r>
      <w:proofErr w:type="spellEnd"/>
      <w:r>
        <w:rPr>
          <w:rStyle w:val="Emphasis"/>
          <w:rFonts w:ascii="raleway" w:hAnsi="raleway"/>
          <w:color w:val="333333"/>
          <w:sz w:val="27"/>
          <w:szCs w:val="27"/>
        </w:rPr>
        <w:t> </w:t>
      </w:r>
      <w:r>
        <w:rPr>
          <w:rFonts w:ascii="raleway" w:hAnsi="raleway"/>
          <w:color w:val="333333"/>
          <w:sz w:val="27"/>
          <w:szCs w:val="27"/>
        </w:rPr>
        <w:t>will be set to </w:t>
      </w:r>
      <w:proofErr w:type="spellStart"/>
      <w:r>
        <w:rPr>
          <w:rStyle w:val="Emphasis"/>
          <w:rFonts w:ascii="raleway" w:hAnsi="raleway"/>
          <w:color w:val="333333"/>
          <w:sz w:val="27"/>
          <w:szCs w:val="27"/>
        </w:rPr>
        <w:t>Integer.MAX_VALUE</w:t>
      </w:r>
      <w:proofErr w:type="spellEnd"/>
      <w:r>
        <w:rPr>
          <w:rStyle w:val="Emphasis"/>
          <w:rFonts w:ascii="raleway" w:hAnsi="raleway"/>
          <w:color w:val="333333"/>
          <w:sz w:val="27"/>
          <w:szCs w:val="27"/>
        </w:rPr>
        <w:t>.</w:t>
      </w:r>
      <w:r>
        <w:rPr>
          <w:rFonts w:ascii="raleway" w:hAnsi="raleway"/>
          <w:color w:val="333333"/>
          <w:sz w:val="27"/>
          <w:szCs w:val="27"/>
        </w:rPr>
        <w:t> All operations that add an element to the unbounded queue will never block, thus it could grow to a very large size.</w:t>
      </w:r>
    </w:p>
    <w:p w:rsidR="00546904" w:rsidRDefault="00546904" w:rsidP="0054690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The most important thing when designing a producer-consumer program using unbounded </w:t>
      </w:r>
      <w:proofErr w:type="spellStart"/>
      <w:r>
        <w:rPr>
          <w:rFonts w:ascii="raleway" w:hAnsi="raleway"/>
          <w:color w:val="333333"/>
          <w:sz w:val="27"/>
          <w:szCs w:val="27"/>
        </w:rPr>
        <w:t>BlockingQueue</w:t>
      </w:r>
      <w:proofErr w:type="spellEnd"/>
      <w:r>
        <w:rPr>
          <w:rFonts w:ascii="raleway" w:hAnsi="raleway"/>
          <w:color w:val="333333"/>
          <w:sz w:val="27"/>
          <w:szCs w:val="27"/>
        </w:rPr>
        <w:t xml:space="preserve"> is that consumers should be able to consume messages as quickly as producers are adding messages to the queue. Otherwise, the memory could fill up and we would get an </w:t>
      </w:r>
      <w:proofErr w:type="spellStart"/>
      <w:r>
        <w:rPr>
          <w:rStyle w:val="Emphasis"/>
          <w:rFonts w:ascii="raleway" w:hAnsi="raleway"/>
          <w:color w:val="333333"/>
          <w:sz w:val="27"/>
          <w:szCs w:val="27"/>
        </w:rPr>
        <w:t>OutOfMemory</w:t>
      </w:r>
      <w:proofErr w:type="spellEnd"/>
      <w:r>
        <w:rPr>
          <w:rStyle w:val="Emphasis"/>
          <w:rFonts w:ascii="raleway" w:hAnsi="raleway"/>
          <w:color w:val="333333"/>
          <w:sz w:val="27"/>
          <w:szCs w:val="27"/>
        </w:rPr>
        <w:t> </w:t>
      </w:r>
      <w:r>
        <w:rPr>
          <w:rFonts w:ascii="raleway" w:hAnsi="raleway"/>
          <w:color w:val="333333"/>
          <w:sz w:val="27"/>
          <w:szCs w:val="27"/>
        </w:rPr>
        <w:t>exception.</w:t>
      </w:r>
    </w:p>
    <w:p w:rsidR="00546904" w:rsidRDefault="00546904" w:rsidP="00546904">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lastRenderedPageBreak/>
        <w:t>2.2. Bounded Queue</w:t>
      </w:r>
    </w:p>
    <w:p w:rsidR="00546904" w:rsidRDefault="00546904" w:rsidP="0054690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second type of queues is the bounded queue. We can create such queues by passing the capacity as an argument to a constructor:</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546904" w:rsidTr="00546904">
        <w:trPr>
          <w:tblCellSpacing w:w="0" w:type="dxa"/>
        </w:trPr>
        <w:tc>
          <w:tcPr>
            <w:tcW w:w="0" w:type="auto"/>
            <w:vAlign w:val="center"/>
            <w:hideMark/>
          </w:tcPr>
          <w:p w:rsidR="00546904" w:rsidRDefault="00546904" w:rsidP="00546904">
            <w:pPr>
              <w:rPr>
                <w:rFonts w:ascii="Times New Roman" w:hAnsi="Times New Roman"/>
                <w:sz w:val="24"/>
                <w:szCs w:val="24"/>
              </w:rPr>
            </w:pPr>
            <w:r>
              <w:t>1</w:t>
            </w:r>
          </w:p>
        </w:tc>
        <w:tc>
          <w:tcPr>
            <w:tcW w:w="14016" w:type="dxa"/>
            <w:vAlign w:val="center"/>
            <w:hideMark/>
          </w:tcPr>
          <w:p w:rsidR="00546904" w:rsidRDefault="00546904" w:rsidP="00546904">
            <w:proofErr w:type="spellStart"/>
            <w:r>
              <w:rPr>
                <w:rStyle w:val="HTMLCode"/>
                <w:rFonts w:eastAsiaTheme="minorHAnsi"/>
              </w:rPr>
              <w:t>BlockingQueue</w:t>
            </w:r>
            <w:proofErr w:type="spellEnd"/>
            <w:r>
              <w:rPr>
                <w:rStyle w:val="HTMLCode"/>
                <w:rFonts w:eastAsiaTheme="minorHAnsi"/>
              </w:rPr>
              <w:t xml:space="preserve">&lt;String&gt; </w:t>
            </w:r>
            <w:proofErr w:type="spellStart"/>
            <w:r>
              <w:rPr>
                <w:rStyle w:val="HTMLCode"/>
                <w:rFonts w:eastAsiaTheme="minorHAnsi"/>
              </w:rPr>
              <w:t>blockingQueue</w:t>
            </w:r>
            <w:proofErr w:type="spellEnd"/>
            <w:r>
              <w:rPr>
                <w:rStyle w:val="HTMLCode"/>
                <w:rFonts w:eastAsiaTheme="minorHAnsi"/>
              </w:rPr>
              <w:t xml:space="preserve"> = new</w:t>
            </w:r>
            <w:r>
              <w:t xml:space="preserve"> </w:t>
            </w:r>
            <w:proofErr w:type="spellStart"/>
            <w:r>
              <w:rPr>
                <w:rStyle w:val="HTMLCode"/>
                <w:rFonts w:eastAsiaTheme="minorHAnsi"/>
              </w:rPr>
              <w:t>LinkedBlockingDeque</w:t>
            </w:r>
            <w:proofErr w:type="spellEnd"/>
            <w:r>
              <w:rPr>
                <w:rStyle w:val="HTMLCode"/>
                <w:rFonts w:eastAsiaTheme="minorHAnsi"/>
              </w:rPr>
              <w:t>&lt;&gt;(10);</w:t>
            </w:r>
          </w:p>
        </w:tc>
      </w:tr>
    </w:tbl>
    <w:p w:rsidR="00546904" w:rsidRDefault="00546904" w:rsidP="0054690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Here we have a </w:t>
      </w:r>
      <w:proofErr w:type="spellStart"/>
      <w:r>
        <w:rPr>
          <w:rStyle w:val="Emphasis"/>
          <w:rFonts w:ascii="raleway" w:hAnsi="raleway"/>
          <w:color w:val="333333"/>
          <w:sz w:val="27"/>
          <w:szCs w:val="27"/>
        </w:rPr>
        <w:t>blockingQueue</w:t>
      </w:r>
      <w:proofErr w:type="spellEnd"/>
      <w:r>
        <w:rPr>
          <w:rStyle w:val="Emphasis"/>
          <w:rFonts w:ascii="raleway" w:hAnsi="raleway"/>
          <w:color w:val="333333"/>
          <w:sz w:val="27"/>
          <w:szCs w:val="27"/>
        </w:rPr>
        <w:t> </w:t>
      </w:r>
      <w:r>
        <w:rPr>
          <w:rFonts w:ascii="raleway" w:hAnsi="raleway"/>
          <w:color w:val="333333"/>
          <w:sz w:val="27"/>
          <w:szCs w:val="27"/>
        </w:rPr>
        <w:t>that has a capacity equal to 10. It means that when a consumer tries to add an element to an already full queue, depending on a method that was used to add it (</w:t>
      </w:r>
      <w:r>
        <w:rPr>
          <w:rStyle w:val="Emphasis"/>
          <w:rFonts w:ascii="raleway" w:hAnsi="raleway"/>
          <w:color w:val="333333"/>
          <w:sz w:val="27"/>
          <w:szCs w:val="27"/>
        </w:rPr>
        <w:t>offer()</w:t>
      </w:r>
      <w:r>
        <w:rPr>
          <w:rFonts w:ascii="raleway" w:hAnsi="raleway"/>
          <w:color w:val="333333"/>
          <w:sz w:val="27"/>
          <w:szCs w:val="27"/>
        </w:rPr>
        <w:t>, </w:t>
      </w:r>
      <w:r>
        <w:rPr>
          <w:rStyle w:val="Emphasis"/>
          <w:rFonts w:ascii="raleway" w:hAnsi="raleway"/>
          <w:color w:val="333333"/>
          <w:sz w:val="27"/>
          <w:szCs w:val="27"/>
        </w:rPr>
        <w:t>add() </w:t>
      </w:r>
      <w:r>
        <w:rPr>
          <w:rFonts w:ascii="raleway" w:hAnsi="raleway"/>
          <w:color w:val="333333"/>
          <w:sz w:val="27"/>
          <w:szCs w:val="27"/>
        </w:rPr>
        <w:t>or </w:t>
      </w:r>
      <w:r>
        <w:rPr>
          <w:rStyle w:val="Emphasis"/>
          <w:rFonts w:ascii="raleway" w:hAnsi="raleway"/>
          <w:color w:val="333333"/>
          <w:sz w:val="27"/>
          <w:szCs w:val="27"/>
        </w:rPr>
        <w:t>put()</w:t>
      </w:r>
      <w:r>
        <w:rPr>
          <w:rFonts w:ascii="raleway" w:hAnsi="raleway"/>
          <w:color w:val="333333"/>
          <w:sz w:val="27"/>
          <w:szCs w:val="27"/>
        </w:rPr>
        <w:t>), it will block until space for inserting object becomes available. Otherwise, the operations will fail.</w:t>
      </w:r>
    </w:p>
    <w:p w:rsidR="00546904" w:rsidRDefault="00546904" w:rsidP="0054690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Using bounded queue is a good way to design concurrent programs because when we insert an element to an already full queue, that operations need to wait until consumers catch up and make some space available in the queue. It gives us throttling without any effort on our part.</w:t>
      </w:r>
    </w:p>
    <w:p w:rsidR="00546904" w:rsidRDefault="00546904" w:rsidP="00546904">
      <w:pPr>
        <w:pStyle w:val="Heading2"/>
        <w:shd w:val="clear" w:color="auto" w:fill="FFFFFF"/>
        <w:spacing w:before="504" w:beforeAutospacing="0" w:after="312" w:afterAutospacing="0"/>
        <w:rPr>
          <w:rFonts w:ascii="raleway" w:hAnsi="raleway"/>
          <w:color w:val="333333"/>
          <w:sz w:val="44"/>
          <w:szCs w:val="44"/>
        </w:rPr>
      </w:pPr>
      <w:r>
        <w:rPr>
          <w:rStyle w:val="Strong"/>
          <w:rFonts w:ascii="raleway" w:hAnsi="raleway"/>
          <w:b/>
          <w:bCs/>
          <w:color w:val="333333"/>
          <w:sz w:val="44"/>
          <w:szCs w:val="44"/>
        </w:rPr>
        <w:t>3. </w:t>
      </w:r>
      <w:proofErr w:type="spellStart"/>
      <w:r>
        <w:rPr>
          <w:rStyle w:val="Emphasis"/>
          <w:rFonts w:ascii="raleway" w:hAnsi="raleway"/>
          <w:color w:val="333333"/>
          <w:sz w:val="44"/>
          <w:szCs w:val="44"/>
        </w:rPr>
        <w:t>BlockingQueue</w:t>
      </w:r>
      <w:proofErr w:type="spellEnd"/>
      <w:r>
        <w:rPr>
          <w:rStyle w:val="Strong"/>
          <w:rFonts w:ascii="raleway" w:hAnsi="raleway"/>
          <w:b/>
          <w:bCs/>
          <w:color w:val="333333"/>
          <w:sz w:val="44"/>
          <w:szCs w:val="44"/>
        </w:rPr>
        <w:t> API</w:t>
      </w:r>
    </w:p>
    <w:p w:rsidR="00546904" w:rsidRDefault="00546904" w:rsidP="0054690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             </w:t>
      </w:r>
      <w:r>
        <w:rPr>
          <w:rFonts w:ascii="raleway" w:hAnsi="raleway"/>
          <w:color w:val="333333"/>
          <w:sz w:val="27"/>
          <w:szCs w:val="27"/>
        </w:rPr>
        <w:t>There are two types of methods in the </w:t>
      </w:r>
      <w:proofErr w:type="spellStart"/>
      <w:r>
        <w:rPr>
          <w:rStyle w:val="Emphasis"/>
          <w:rFonts w:ascii="raleway" w:hAnsi="raleway"/>
          <w:color w:val="333333"/>
          <w:sz w:val="27"/>
          <w:szCs w:val="27"/>
        </w:rPr>
        <w:t>BlockingQueue</w:t>
      </w:r>
      <w:proofErr w:type="spellEnd"/>
      <w:r>
        <w:rPr>
          <w:rStyle w:val="Emphasis"/>
          <w:rFonts w:ascii="raleway" w:hAnsi="raleway"/>
          <w:color w:val="333333"/>
          <w:sz w:val="27"/>
          <w:szCs w:val="27"/>
        </w:rPr>
        <w:t> </w:t>
      </w:r>
      <w:r>
        <w:rPr>
          <w:rFonts w:ascii="raleway" w:hAnsi="raleway"/>
          <w:color w:val="333333"/>
          <w:sz w:val="27"/>
          <w:szCs w:val="27"/>
        </w:rPr>
        <w:t>interface</w:t>
      </w:r>
      <w:r>
        <w:rPr>
          <w:rStyle w:val="Emphasis"/>
          <w:rFonts w:ascii="raleway" w:hAnsi="raleway"/>
          <w:color w:val="333333"/>
          <w:sz w:val="27"/>
          <w:szCs w:val="27"/>
        </w:rPr>
        <w:t> – </w:t>
      </w:r>
      <w:r>
        <w:rPr>
          <w:rFonts w:ascii="raleway" w:hAnsi="raleway"/>
          <w:color w:val="333333"/>
          <w:sz w:val="27"/>
          <w:szCs w:val="27"/>
        </w:rPr>
        <w:t>methods responsible for adding elements to a queue and methods that retrieve those elements. Each method from those two groups behaves differently in case the queue is full/empty.</w:t>
      </w:r>
    </w:p>
    <w:p w:rsidR="00546904" w:rsidRDefault="00546904" w:rsidP="00546904">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3.1. Adding Elements</w:t>
      </w:r>
    </w:p>
    <w:p w:rsidR="00546904" w:rsidRDefault="00546904" w:rsidP="00546904">
      <w:pPr>
        <w:numPr>
          <w:ilvl w:val="0"/>
          <w:numId w:val="8"/>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add() – </w:t>
      </w:r>
      <w:r>
        <w:rPr>
          <w:rFonts w:ascii="raleway" w:hAnsi="raleway"/>
          <w:color w:val="333333"/>
          <w:sz w:val="27"/>
          <w:szCs w:val="27"/>
        </w:rPr>
        <w:t>returns </w:t>
      </w:r>
      <w:r>
        <w:rPr>
          <w:rStyle w:val="Emphasis"/>
          <w:rFonts w:ascii="raleway" w:hAnsi="raleway"/>
          <w:color w:val="333333"/>
          <w:sz w:val="27"/>
          <w:szCs w:val="27"/>
        </w:rPr>
        <w:t>true</w:t>
      </w:r>
      <w:r>
        <w:rPr>
          <w:rFonts w:ascii="raleway" w:hAnsi="raleway"/>
          <w:color w:val="333333"/>
          <w:sz w:val="27"/>
          <w:szCs w:val="27"/>
        </w:rPr>
        <w:t> if insertion was successful, otherwise throws an </w:t>
      </w:r>
      <w:proofErr w:type="spellStart"/>
      <w:r>
        <w:rPr>
          <w:rStyle w:val="Emphasis"/>
          <w:rFonts w:ascii="raleway" w:hAnsi="raleway"/>
          <w:color w:val="333333"/>
          <w:sz w:val="27"/>
          <w:szCs w:val="27"/>
        </w:rPr>
        <w:t>IllegalStateException</w:t>
      </w:r>
      <w:proofErr w:type="spellEnd"/>
    </w:p>
    <w:p w:rsidR="00546904" w:rsidRDefault="00546904" w:rsidP="00546904">
      <w:pPr>
        <w:numPr>
          <w:ilvl w:val="0"/>
          <w:numId w:val="8"/>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put() – </w:t>
      </w:r>
      <w:r>
        <w:rPr>
          <w:rFonts w:ascii="raleway" w:hAnsi="raleway"/>
          <w:color w:val="333333"/>
          <w:sz w:val="27"/>
          <w:szCs w:val="27"/>
        </w:rPr>
        <w:t>inserts the specified element into a queue, waiting for a free slot if necessary</w:t>
      </w:r>
    </w:p>
    <w:p w:rsidR="00546904" w:rsidRDefault="00546904" w:rsidP="00546904">
      <w:pPr>
        <w:numPr>
          <w:ilvl w:val="0"/>
          <w:numId w:val="8"/>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offer() – </w:t>
      </w:r>
      <w:r>
        <w:rPr>
          <w:rFonts w:ascii="raleway" w:hAnsi="raleway"/>
          <w:color w:val="333333"/>
          <w:sz w:val="27"/>
          <w:szCs w:val="27"/>
        </w:rPr>
        <w:t>returns</w:t>
      </w:r>
      <w:r>
        <w:rPr>
          <w:rStyle w:val="Emphasis"/>
          <w:rFonts w:ascii="raleway" w:hAnsi="raleway"/>
          <w:color w:val="333333"/>
          <w:sz w:val="27"/>
          <w:szCs w:val="27"/>
        </w:rPr>
        <w:t> true </w:t>
      </w:r>
      <w:r>
        <w:rPr>
          <w:rFonts w:ascii="raleway" w:hAnsi="raleway"/>
          <w:color w:val="333333"/>
          <w:sz w:val="27"/>
          <w:szCs w:val="27"/>
        </w:rPr>
        <w:t>if insertion was successful, otherwise </w:t>
      </w:r>
      <w:r>
        <w:rPr>
          <w:rStyle w:val="Emphasis"/>
          <w:rFonts w:ascii="raleway" w:hAnsi="raleway"/>
          <w:color w:val="333333"/>
          <w:sz w:val="27"/>
          <w:szCs w:val="27"/>
        </w:rPr>
        <w:t>false</w:t>
      </w:r>
    </w:p>
    <w:p w:rsidR="00546904" w:rsidRDefault="00546904" w:rsidP="00546904">
      <w:pPr>
        <w:numPr>
          <w:ilvl w:val="0"/>
          <w:numId w:val="8"/>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 xml:space="preserve">offer(E </w:t>
      </w:r>
      <w:proofErr w:type="spellStart"/>
      <w:r>
        <w:rPr>
          <w:rStyle w:val="Emphasis"/>
          <w:rFonts w:ascii="raleway" w:hAnsi="raleway"/>
          <w:color w:val="333333"/>
          <w:sz w:val="27"/>
          <w:szCs w:val="27"/>
        </w:rPr>
        <w:t>e</w:t>
      </w:r>
      <w:proofErr w:type="spellEnd"/>
      <w:r>
        <w:rPr>
          <w:rStyle w:val="Emphasis"/>
          <w:rFonts w:ascii="raleway" w:hAnsi="raleway"/>
          <w:color w:val="333333"/>
          <w:sz w:val="27"/>
          <w:szCs w:val="27"/>
        </w:rPr>
        <w:t xml:space="preserve">, long timeout, </w:t>
      </w:r>
      <w:proofErr w:type="spellStart"/>
      <w:r>
        <w:rPr>
          <w:rStyle w:val="Emphasis"/>
          <w:rFonts w:ascii="raleway" w:hAnsi="raleway"/>
          <w:color w:val="333333"/>
          <w:sz w:val="27"/>
          <w:szCs w:val="27"/>
        </w:rPr>
        <w:t>TimeUnit</w:t>
      </w:r>
      <w:proofErr w:type="spellEnd"/>
      <w:r>
        <w:rPr>
          <w:rStyle w:val="Emphasis"/>
          <w:rFonts w:ascii="raleway" w:hAnsi="raleway"/>
          <w:color w:val="333333"/>
          <w:sz w:val="27"/>
          <w:szCs w:val="27"/>
        </w:rPr>
        <w:t xml:space="preserve"> unit) – </w:t>
      </w:r>
      <w:r>
        <w:rPr>
          <w:rFonts w:ascii="raleway" w:hAnsi="raleway"/>
          <w:color w:val="333333"/>
          <w:sz w:val="27"/>
          <w:szCs w:val="27"/>
        </w:rPr>
        <w:t>tries to insert element into a queue and waits for an available slot within a specified timeout</w:t>
      </w:r>
    </w:p>
    <w:p w:rsidR="00546904" w:rsidRDefault="00546904" w:rsidP="00546904">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lastRenderedPageBreak/>
        <w:t>3.2. Retrieving Elements</w:t>
      </w:r>
    </w:p>
    <w:p w:rsidR="00546904" w:rsidRDefault="00546904" w:rsidP="00546904">
      <w:pPr>
        <w:numPr>
          <w:ilvl w:val="0"/>
          <w:numId w:val="9"/>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take()</w:t>
      </w:r>
      <w:r>
        <w:rPr>
          <w:rFonts w:ascii="raleway" w:hAnsi="raleway"/>
          <w:color w:val="333333"/>
          <w:sz w:val="27"/>
          <w:szCs w:val="27"/>
        </w:rPr>
        <w:t> – waits for a head element of a queue and removes it. If the queue is empty, it blocks and waits for an element to become available</w:t>
      </w:r>
    </w:p>
    <w:p w:rsidR="00546904" w:rsidRDefault="00546904" w:rsidP="00546904">
      <w:pPr>
        <w:numPr>
          <w:ilvl w:val="0"/>
          <w:numId w:val="9"/>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 xml:space="preserve">poll(long timeout, </w:t>
      </w:r>
      <w:proofErr w:type="spellStart"/>
      <w:r>
        <w:rPr>
          <w:rStyle w:val="Emphasis"/>
          <w:rFonts w:ascii="raleway" w:hAnsi="raleway"/>
          <w:color w:val="333333"/>
          <w:sz w:val="27"/>
          <w:szCs w:val="27"/>
        </w:rPr>
        <w:t>TimeUnit</w:t>
      </w:r>
      <w:proofErr w:type="spellEnd"/>
      <w:r>
        <w:rPr>
          <w:rStyle w:val="Emphasis"/>
          <w:rFonts w:ascii="raleway" w:hAnsi="raleway"/>
          <w:color w:val="333333"/>
          <w:sz w:val="27"/>
          <w:szCs w:val="27"/>
        </w:rPr>
        <w:t xml:space="preserve"> unit) – </w:t>
      </w:r>
      <w:r>
        <w:rPr>
          <w:rFonts w:ascii="raleway" w:hAnsi="raleway"/>
          <w:color w:val="333333"/>
          <w:sz w:val="27"/>
          <w:szCs w:val="27"/>
        </w:rPr>
        <w:t>retrieves and removes the head of the queue, waiting up to the specified wait time if necessary for an element to become available. Returns </w:t>
      </w:r>
      <w:r>
        <w:rPr>
          <w:rStyle w:val="Emphasis"/>
          <w:rFonts w:ascii="raleway" w:hAnsi="raleway"/>
          <w:color w:val="333333"/>
          <w:sz w:val="27"/>
          <w:szCs w:val="27"/>
        </w:rPr>
        <w:t>null</w:t>
      </w:r>
      <w:r>
        <w:rPr>
          <w:rFonts w:ascii="raleway" w:hAnsi="raleway"/>
          <w:color w:val="333333"/>
          <w:sz w:val="27"/>
          <w:szCs w:val="27"/>
        </w:rPr>
        <w:t> after a timeout</w:t>
      </w:r>
    </w:p>
    <w:p w:rsidR="00546904" w:rsidRDefault="00546904" w:rsidP="009C54F5">
      <w:pPr>
        <w:pStyle w:val="NormalWeb"/>
        <w:shd w:val="clear" w:color="auto" w:fill="FFFFFF"/>
        <w:spacing w:before="0" w:beforeAutospacing="0" w:after="150" w:afterAutospacing="0"/>
        <w:rPr>
          <w:rFonts w:ascii="raleway" w:hAnsi="raleway"/>
          <w:color w:val="333333"/>
          <w:sz w:val="27"/>
          <w:szCs w:val="27"/>
        </w:rPr>
      </w:pPr>
    </w:p>
    <w:p w:rsidR="009C54F5" w:rsidRDefault="009C54F5" w:rsidP="009C54F5">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2.10. </w:t>
      </w:r>
      <w:proofErr w:type="spellStart"/>
      <w:r>
        <w:rPr>
          <w:rStyle w:val="Emphasis"/>
          <w:rFonts w:ascii="raleway" w:hAnsi="raleway"/>
          <w:color w:val="333333"/>
          <w:sz w:val="36"/>
          <w:szCs w:val="36"/>
        </w:rPr>
        <w:t>DelayQueue</w:t>
      </w:r>
      <w:proofErr w:type="spellEnd"/>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proofErr w:type="spellStart"/>
      <w:r>
        <w:rPr>
          <w:rStyle w:val="Emphasis"/>
          <w:rFonts w:ascii="raleway" w:hAnsi="raleway"/>
          <w:color w:val="333333"/>
          <w:sz w:val="27"/>
          <w:szCs w:val="27"/>
        </w:rPr>
        <w:t>DelayQueue</w:t>
      </w:r>
      <w:proofErr w:type="spellEnd"/>
      <w:r>
        <w:rPr>
          <w:rFonts w:ascii="raleway" w:hAnsi="raleway"/>
          <w:color w:val="333333"/>
          <w:sz w:val="27"/>
          <w:szCs w:val="27"/>
        </w:rPr>
        <w:t> is an infinite-size blocking queue of elements where an element can only be pulled if it’s expiration time (known as user defined delay) is completed. Hence, the topmost element (</w:t>
      </w:r>
      <w:r>
        <w:rPr>
          <w:rStyle w:val="Emphasis"/>
          <w:rFonts w:ascii="raleway" w:hAnsi="raleway"/>
          <w:color w:val="333333"/>
          <w:sz w:val="27"/>
          <w:szCs w:val="27"/>
        </w:rPr>
        <w:t>head</w:t>
      </w:r>
      <w:r>
        <w:rPr>
          <w:rFonts w:ascii="raleway" w:hAnsi="raleway"/>
          <w:color w:val="333333"/>
          <w:sz w:val="27"/>
          <w:szCs w:val="27"/>
        </w:rPr>
        <w:t>) will have the most amount delay and it will be polled last.</w:t>
      </w:r>
    </w:p>
    <w:p w:rsidR="00546904" w:rsidRDefault="00546904" w:rsidP="00546904">
      <w:pPr>
        <w:pStyle w:val="Heading2"/>
        <w:shd w:val="clear" w:color="auto" w:fill="FFFFFF"/>
        <w:spacing w:before="504" w:beforeAutospacing="0" w:after="312" w:afterAutospacing="0"/>
        <w:rPr>
          <w:rFonts w:ascii="raleway" w:hAnsi="raleway"/>
          <w:color w:val="333333"/>
          <w:sz w:val="44"/>
          <w:szCs w:val="44"/>
        </w:rPr>
      </w:pPr>
      <w:r>
        <w:rPr>
          <w:rStyle w:val="Strong"/>
          <w:rFonts w:ascii="raleway" w:hAnsi="raleway"/>
          <w:b/>
          <w:bCs/>
          <w:color w:val="333333"/>
          <w:sz w:val="44"/>
          <w:szCs w:val="44"/>
        </w:rPr>
        <w:t>Implementing </w:t>
      </w:r>
      <w:r>
        <w:rPr>
          <w:rStyle w:val="Emphasis"/>
          <w:rFonts w:ascii="raleway" w:hAnsi="raleway"/>
          <w:color w:val="333333"/>
          <w:sz w:val="44"/>
          <w:szCs w:val="44"/>
        </w:rPr>
        <w:t>Delayed </w:t>
      </w:r>
      <w:r>
        <w:rPr>
          <w:rStyle w:val="Strong"/>
          <w:rFonts w:ascii="raleway" w:hAnsi="raleway"/>
          <w:b/>
          <w:bCs/>
          <w:color w:val="333333"/>
          <w:sz w:val="44"/>
          <w:szCs w:val="44"/>
        </w:rPr>
        <w:t>for Elements in the </w:t>
      </w:r>
      <w:proofErr w:type="spellStart"/>
      <w:r>
        <w:rPr>
          <w:rStyle w:val="Emphasis"/>
          <w:rFonts w:ascii="raleway" w:hAnsi="raleway"/>
          <w:color w:val="333333"/>
          <w:sz w:val="44"/>
          <w:szCs w:val="44"/>
        </w:rPr>
        <w:t>DelayQueue</w:t>
      </w:r>
      <w:proofErr w:type="spellEnd"/>
    </w:p>
    <w:p w:rsidR="00546904" w:rsidRDefault="00546904" w:rsidP="0054690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Each element we want to put into the </w:t>
      </w:r>
      <w:proofErr w:type="spellStart"/>
      <w:r>
        <w:rPr>
          <w:rStyle w:val="Emphasis"/>
          <w:rFonts w:ascii="raleway" w:hAnsi="raleway"/>
          <w:color w:val="333333"/>
          <w:sz w:val="27"/>
          <w:szCs w:val="27"/>
        </w:rPr>
        <w:t>DelayQueue</w:t>
      </w:r>
      <w:proofErr w:type="spellEnd"/>
      <w:r>
        <w:rPr>
          <w:rStyle w:val="Emphasis"/>
          <w:rFonts w:ascii="raleway" w:hAnsi="raleway"/>
          <w:color w:val="333333"/>
          <w:sz w:val="27"/>
          <w:szCs w:val="27"/>
        </w:rPr>
        <w:t> </w:t>
      </w:r>
      <w:r>
        <w:rPr>
          <w:rFonts w:ascii="raleway" w:hAnsi="raleway"/>
          <w:color w:val="333333"/>
          <w:sz w:val="27"/>
          <w:szCs w:val="27"/>
        </w:rPr>
        <w:t>needs to implement the </w:t>
      </w:r>
      <w:hyperlink r:id="rId20" w:history="1">
        <w:r>
          <w:rPr>
            <w:rStyle w:val="Hyperlink"/>
            <w:rFonts w:ascii="raleway" w:hAnsi="raleway"/>
            <w:i/>
            <w:iCs/>
            <w:color w:val="63B175"/>
            <w:sz w:val="27"/>
            <w:szCs w:val="27"/>
          </w:rPr>
          <w:t>Delayed</w:t>
        </w:r>
      </w:hyperlink>
      <w:r>
        <w:rPr>
          <w:rStyle w:val="Emphasis"/>
          <w:rFonts w:ascii="raleway" w:hAnsi="raleway"/>
          <w:color w:val="333333"/>
          <w:sz w:val="27"/>
          <w:szCs w:val="27"/>
        </w:rPr>
        <w:t> </w:t>
      </w:r>
      <w:r>
        <w:rPr>
          <w:rFonts w:ascii="raleway" w:hAnsi="raleway"/>
          <w:color w:val="333333"/>
          <w:sz w:val="27"/>
          <w:szCs w:val="27"/>
        </w:rPr>
        <w:t>interface. Let’s say that we want to create a </w:t>
      </w:r>
      <w:proofErr w:type="spellStart"/>
      <w:r>
        <w:rPr>
          <w:rStyle w:val="Emphasis"/>
          <w:rFonts w:ascii="raleway" w:hAnsi="raleway"/>
          <w:color w:val="333333"/>
          <w:sz w:val="27"/>
          <w:szCs w:val="27"/>
        </w:rPr>
        <w:t>DelayObject</w:t>
      </w:r>
      <w:proofErr w:type="spellEnd"/>
      <w:r>
        <w:rPr>
          <w:rFonts w:ascii="raleway" w:hAnsi="raleway"/>
          <w:color w:val="333333"/>
          <w:sz w:val="27"/>
          <w:szCs w:val="27"/>
        </w:rPr>
        <w:t> class. Instances of that class will be put into the </w:t>
      </w:r>
      <w:proofErr w:type="spellStart"/>
      <w:r>
        <w:rPr>
          <w:rStyle w:val="Emphasis"/>
          <w:rFonts w:ascii="raleway" w:hAnsi="raleway"/>
          <w:color w:val="333333"/>
          <w:sz w:val="27"/>
          <w:szCs w:val="27"/>
        </w:rPr>
        <w:t>DelayQueue</w:t>
      </w:r>
      <w:proofErr w:type="spellEnd"/>
      <w:r>
        <w:rPr>
          <w:rStyle w:val="Emphasis"/>
          <w:rFonts w:ascii="raleway" w:hAnsi="raleway"/>
          <w:color w:val="333333"/>
          <w:sz w:val="27"/>
          <w:szCs w:val="27"/>
        </w:rPr>
        <w:t>.</w:t>
      </w:r>
    </w:p>
    <w:p w:rsidR="00546904" w:rsidRDefault="00546904" w:rsidP="0054690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We’ll pass the </w:t>
      </w:r>
      <w:r>
        <w:rPr>
          <w:rStyle w:val="Emphasis"/>
          <w:rFonts w:ascii="raleway" w:hAnsi="raleway"/>
          <w:color w:val="333333"/>
          <w:sz w:val="27"/>
          <w:szCs w:val="27"/>
        </w:rPr>
        <w:t>String</w:t>
      </w:r>
      <w:r>
        <w:rPr>
          <w:rFonts w:ascii="raleway" w:hAnsi="raleway"/>
          <w:color w:val="333333"/>
          <w:sz w:val="27"/>
          <w:szCs w:val="27"/>
        </w:rPr>
        <w:t> data and </w:t>
      </w:r>
      <w:proofErr w:type="spellStart"/>
      <w:r>
        <w:rPr>
          <w:rStyle w:val="Emphasis"/>
          <w:rFonts w:ascii="raleway" w:hAnsi="raleway"/>
          <w:color w:val="333333"/>
          <w:sz w:val="27"/>
          <w:szCs w:val="27"/>
        </w:rPr>
        <w:t>delayInMilliseconds</w:t>
      </w:r>
      <w:proofErr w:type="spellEnd"/>
      <w:r>
        <w:rPr>
          <w:rStyle w:val="Emphasis"/>
          <w:rFonts w:ascii="raleway" w:hAnsi="raleway"/>
          <w:color w:val="333333"/>
          <w:sz w:val="27"/>
          <w:szCs w:val="27"/>
        </w:rPr>
        <w:t> </w:t>
      </w:r>
      <w:r>
        <w:rPr>
          <w:rFonts w:ascii="raleway" w:hAnsi="raleway"/>
          <w:color w:val="333333"/>
          <w:sz w:val="27"/>
          <w:szCs w:val="27"/>
        </w:rPr>
        <w:t>as and arguments to its constructor:</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546904" w:rsidTr="00546904">
        <w:trPr>
          <w:tblCellSpacing w:w="0" w:type="dxa"/>
        </w:trPr>
        <w:tc>
          <w:tcPr>
            <w:tcW w:w="0" w:type="auto"/>
            <w:vAlign w:val="center"/>
            <w:hideMark/>
          </w:tcPr>
          <w:p w:rsidR="00546904" w:rsidRDefault="00546904" w:rsidP="00546904">
            <w:pPr>
              <w:rPr>
                <w:rFonts w:ascii="Times New Roman" w:hAnsi="Times New Roman"/>
                <w:sz w:val="24"/>
                <w:szCs w:val="24"/>
              </w:rPr>
            </w:pPr>
            <w:r>
              <w:t>1</w:t>
            </w:r>
          </w:p>
          <w:p w:rsidR="00546904" w:rsidRDefault="00546904" w:rsidP="00546904">
            <w:r>
              <w:t>2</w:t>
            </w:r>
          </w:p>
          <w:p w:rsidR="00546904" w:rsidRDefault="00546904" w:rsidP="00546904">
            <w:r>
              <w:t>3</w:t>
            </w:r>
          </w:p>
          <w:p w:rsidR="00546904" w:rsidRDefault="00546904" w:rsidP="00546904">
            <w:r>
              <w:t>4</w:t>
            </w:r>
          </w:p>
          <w:p w:rsidR="00546904" w:rsidRDefault="00546904" w:rsidP="00546904">
            <w:r>
              <w:t>5</w:t>
            </w:r>
          </w:p>
          <w:p w:rsidR="00546904" w:rsidRDefault="00546904" w:rsidP="00546904">
            <w:r>
              <w:t>6</w:t>
            </w:r>
          </w:p>
          <w:p w:rsidR="00546904" w:rsidRDefault="00546904" w:rsidP="00546904">
            <w:r>
              <w:lastRenderedPageBreak/>
              <w:t>7</w:t>
            </w:r>
          </w:p>
          <w:p w:rsidR="00546904" w:rsidRDefault="00546904" w:rsidP="00546904">
            <w:r>
              <w:t>8</w:t>
            </w:r>
          </w:p>
        </w:tc>
        <w:tc>
          <w:tcPr>
            <w:tcW w:w="14016" w:type="dxa"/>
            <w:vAlign w:val="center"/>
            <w:hideMark/>
          </w:tcPr>
          <w:p w:rsidR="00546904" w:rsidRDefault="00546904" w:rsidP="00546904">
            <w:r>
              <w:rPr>
                <w:rStyle w:val="HTMLCode"/>
                <w:rFonts w:eastAsiaTheme="minorHAnsi"/>
              </w:rPr>
              <w:lastRenderedPageBreak/>
              <w:t>public</w:t>
            </w:r>
            <w:r>
              <w:t xml:space="preserve"> </w:t>
            </w:r>
            <w:r>
              <w:rPr>
                <w:rStyle w:val="HTMLCode"/>
                <w:rFonts w:eastAsiaTheme="minorHAnsi"/>
              </w:rPr>
              <w:t>class</w:t>
            </w:r>
            <w:r>
              <w:t xml:space="preserve"> </w:t>
            </w:r>
            <w:proofErr w:type="spellStart"/>
            <w:r>
              <w:rPr>
                <w:rStyle w:val="HTMLCode"/>
                <w:rFonts w:eastAsiaTheme="minorHAnsi"/>
              </w:rPr>
              <w:t>DelayObject</w:t>
            </w:r>
            <w:proofErr w:type="spellEnd"/>
            <w:r>
              <w:rPr>
                <w:rStyle w:val="HTMLCode"/>
                <w:rFonts w:eastAsiaTheme="minorHAnsi"/>
              </w:rPr>
              <w:t xml:space="preserve"> implements</w:t>
            </w:r>
            <w:r>
              <w:t xml:space="preserve"> </w:t>
            </w:r>
            <w:r>
              <w:rPr>
                <w:rStyle w:val="HTMLCode"/>
                <w:rFonts w:eastAsiaTheme="minorHAnsi"/>
              </w:rPr>
              <w:t>Delayed {</w:t>
            </w:r>
          </w:p>
          <w:p w:rsidR="00546904" w:rsidRDefault="00546904" w:rsidP="00546904">
            <w:r>
              <w:rPr>
                <w:rStyle w:val="HTMLCode"/>
                <w:rFonts w:eastAsiaTheme="minorHAnsi"/>
              </w:rPr>
              <w:t>    private</w:t>
            </w:r>
            <w:r>
              <w:t xml:space="preserve"> </w:t>
            </w:r>
            <w:r>
              <w:rPr>
                <w:rStyle w:val="HTMLCode"/>
                <w:rFonts w:eastAsiaTheme="minorHAnsi"/>
              </w:rPr>
              <w:t>String data;</w:t>
            </w:r>
          </w:p>
          <w:p w:rsidR="00546904" w:rsidRDefault="00546904" w:rsidP="00546904">
            <w:r>
              <w:rPr>
                <w:rStyle w:val="HTMLCode"/>
                <w:rFonts w:eastAsiaTheme="minorHAnsi"/>
              </w:rPr>
              <w:t>    private</w:t>
            </w:r>
            <w:r>
              <w:t xml:space="preserve"> </w:t>
            </w:r>
            <w:r>
              <w:rPr>
                <w:rStyle w:val="HTMLCode"/>
                <w:rFonts w:eastAsiaTheme="minorHAnsi"/>
              </w:rPr>
              <w:t>long</w:t>
            </w:r>
            <w:r>
              <w:t xml:space="preserve"> </w:t>
            </w:r>
            <w:proofErr w:type="spellStart"/>
            <w:r>
              <w:rPr>
                <w:rStyle w:val="HTMLCode"/>
                <w:rFonts w:eastAsiaTheme="minorHAnsi"/>
              </w:rPr>
              <w:t>startTime</w:t>
            </w:r>
            <w:proofErr w:type="spellEnd"/>
            <w:r>
              <w:rPr>
                <w:rStyle w:val="HTMLCode"/>
                <w:rFonts w:eastAsiaTheme="minorHAnsi"/>
              </w:rPr>
              <w:t>;</w:t>
            </w:r>
          </w:p>
          <w:p w:rsidR="00546904" w:rsidRDefault="00546904" w:rsidP="00546904">
            <w:r>
              <w:t> </w:t>
            </w:r>
          </w:p>
          <w:p w:rsidR="00546904" w:rsidRDefault="00546904" w:rsidP="00546904">
            <w:r>
              <w:rPr>
                <w:rStyle w:val="HTMLCode"/>
                <w:rFonts w:eastAsiaTheme="minorHAnsi"/>
              </w:rPr>
              <w:t>    public</w:t>
            </w:r>
            <w:r>
              <w:t xml:space="preserve"> </w:t>
            </w:r>
            <w:proofErr w:type="spellStart"/>
            <w:r>
              <w:rPr>
                <w:rStyle w:val="HTMLCode"/>
                <w:rFonts w:eastAsiaTheme="minorHAnsi"/>
              </w:rPr>
              <w:t>DelayObject</w:t>
            </w:r>
            <w:proofErr w:type="spellEnd"/>
            <w:r>
              <w:rPr>
                <w:rStyle w:val="HTMLCode"/>
                <w:rFonts w:eastAsiaTheme="minorHAnsi"/>
              </w:rPr>
              <w:t>(String data, long</w:t>
            </w:r>
            <w:r>
              <w:t xml:space="preserve"> </w:t>
            </w:r>
            <w:proofErr w:type="spellStart"/>
            <w:r>
              <w:rPr>
                <w:rStyle w:val="HTMLCode"/>
                <w:rFonts w:eastAsiaTheme="minorHAnsi"/>
              </w:rPr>
              <w:t>delayInMilliseconds</w:t>
            </w:r>
            <w:proofErr w:type="spellEnd"/>
            <w:r>
              <w:rPr>
                <w:rStyle w:val="HTMLCode"/>
                <w:rFonts w:eastAsiaTheme="minorHAnsi"/>
              </w:rPr>
              <w:t>) {</w:t>
            </w:r>
          </w:p>
          <w:p w:rsidR="00546904" w:rsidRDefault="00546904" w:rsidP="00546904">
            <w:r>
              <w:rPr>
                <w:rStyle w:val="HTMLCode"/>
                <w:rFonts w:eastAsiaTheme="minorHAnsi"/>
              </w:rPr>
              <w:t>        </w:t>
            </w:r>
            <w:proofErr w:type="spellStart"/>
            <w:r>
              <w:rPr>
                <w:rStyle w:val="HTMLCode"/>
                <w:rFonts w:eastAsiaTheme="minorHAnsi"/>
              </w:rPr>
              <w:t>this.data</w:t>
            </w:r>
            <w:proofErr w:type="spellEnd"/>
            <w:r>
              <w:rPr>
                <w:rStyle w:val="HTMLCode"/>
                <w:rFonts w:eastAsiaTheme="minorHAnsi"/>
              </w:rPr>
              <w:t xml:space="preserve"> = data;</w:t>
            </w:r>
          </w:p>
          <w:p w:rsidR="00546904" w:rsidRDefault="00546904" w:rsidP="00546904">
            <w:r>
              <w:rPr>
                <w:rStyle w:val="HTMLCode"/>
                <w:rFonts w:eastAsiaTheme="minorHAnsi"/>
              </w:rPr>
              <w:t>        </w:t>
            </w:r>
            <w:proofErr w:type="spellStart"/>
            <w:r>
              <w:rPr>
                <w:rStyle w:val="HTMLCode"/>
                <w:rFonts w:eastAsiaTheme="minorHAnsi"/>
              </w:rPr>
              <w:t>this.startTime</w:t>
            </w:r>
            <w:proofErr w:type="spellEnd"/>
            <w:r>
              <w:rPr>
                <w:rStyle w:val="HTMLCode"/>
                <w:rFonts w:eastAsiaTheme="minorHAnsi"/>
              </w:rPr>
              <w:t xml:space="preserve"> = </w:t>
            </w:r>
            <w:proofErr w:type="spellStart"/>
            <w:r>
              <w:rPr>
                <w:rStyle w:val="HTMLCode"/>
                <w:rFonts w:eastAsiaTheme="minorHAnsi"/>
              </w:rPr>
              <w:t>System.currentTimeMillis</w:t>
            </w:r>
            <w:proofErr w:type="spellEnd"/>
            <w:r>
              <w:rPr>
                <w:rStyle w:val="HTMLCode"/>
                <w:rFonts w:eastAsiaTheme="minorHAnsi"/>
              </w:rPr>
              <w:t xml:space="preserve">() + </w:t>
            </w:r>
            <w:proofErr w:type="spellStart"/>
            <w:r>
              <w:rPr>
                <w:rStyle w:val="HTMLCode"/>
                <w:rFonts w:eastAsiaTheme="minorHAnsi"/>
              </w:rPr>
              <w:t>delayInMilliseconds</w:t>
            </w:r>
            <w:proofErr w:type="spellEnd"/>
            <w:r>
              <w:rPr>
                <w:rStyle w:val="HTMLCode"/>
                <w:rFonts w:eastAsiaTheme="minorHAnsi"/>
              </w:rPr>
              <w:t>;</w:t>
            </w:r>
          </w:p>
          <w:p w:rsidR="00546904" w:rsidRDefault="00546904" w:rsidP="00546904">
            <w:r>
              <w:rPr>
                <w:rStyle w:val="HTMLCode"/>
                <w:rFonts w:eastAsiaTheme="minorHAnsi"/>
              </w:rPr>
              <w:lastRenderedPageBreak/>
              <w:t>    }</w:t>
            </w:r>
          </w:p>
        </w:tc>
      </w:tr>
    </w:tbl>
    <w:p w:rsidR="00546904" w:rsidRDefault="00546904" w:rsidP="0054690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We are defining a </w:t>
      </w:r>
      <w:proofErr w:type="spellStart"/>
      <w:r>
        <w:rPr>
          <w:rStyle w:val="Emphasis"/>
          <w:rFonts w:ascii="raleway" w:hAnsi="raleway"/>
          <w:color w:val="333333"/>
          <w:sz w:val="27"/>
          <w:szCs w:val="27"/>
        </w:rPr>
        <w:t>startTime</w:t>
      </w:r>
      <w:proofErr w:type="spellEnd"/>
      <w:r>
        <w:rPr>
          <w:rStyle w:val="Emphasis"/>
          <w:rFonts w:ascii="raleway" w:hAnsi="raleway"/>
          <w:color w:val="333333"/>
          <w:sz w:val="27"/>
          <w:szCs w:val="27"/>
        </w:rPr>
        <w:t xml:space="preserve"> – </w:t>
      </w:r>
      <w:r>
        <w:rPr>
          <w:rFonts w:ascii="raleway" w:hAnsi="raleway"/>
          <w:color w:val="333333"/>
          <w:sz w:val="27"/>
          <w:szCs w:val="27"/>
        </w:rPr>
        <w:t>this is a time when the element should be consumed from the queue. Next, we need to implement the </w:t>
      </w:r>
      <w:proofErr w:type="spellStart"/>
      <w:r>
        <w:rPr>
          <w:rStyle w:val="Emphasis"/>
          <w:rFonts w:ascii="raleway" w:hAnsi="raleway"/>
          <w:color w:val="333333"/>
          <w:sz w:val="27"/>
          <w:szCs w:val="27"/>
        </w:rPr>
        <w:t>getDelay</w:t>
      </w:r>
      <w:proofErr w:type="spellEnd"/>
      <w:r>
        <w:rPr>
          <w:rStyle w:val="Emphasis"/>
          <w:rFonts w:ascii="raleway" w:hAnsi="raleway"/>
          <w:color w:val="333333"/>
          <w:sz w:val="27"/>
          <w:szCs w:val="27"/>
        </w:rPr>
        <w:t>() </w:t>
      </w:r>
      <w:r>
        <w:rPr>
          <w:rFonts w:ascii="raleway" w:hAnsi="raleway"/>
          <w:color w:val="333333"/>
          <w:sz w:val="27"/>
          <w:szCs w:val="27"/>
        </w:rPr>
        <w:t>method – it should return the remaining delay associated with this object in the given time unit.</w:t>
      </w:r>
    </w:p>
    <w:p w:rsidR="00546904" w:rsidRDefault="00546904" w:rsidP="0054690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Therefore, we need to use the </w:t>
      </w:r>
      <w:proofErr w:type="spellStart"/>
      <w:r>
        <w:rPr>
          <w:rStyle w:val="Emphasis"/>
          <w:rFonts w:ascii="raleway" w:hAnsi="raleway"/>
          <w:color w:val="333333"/>
          <w:sz w:val="27"/>
          <w:szCs w:val="27"/>
        </w:rPr>
        <w:t>TimeUnit.convert</w:t>
      </w:r>
      <w:proofErr w:type="spellEnd"/>
      <w:r>
        <w:rPr>
          <w:rStyle w:val="Emphasis"/>
          <w:rFonts w:ascii="raleway" w:hAnsi="raleway"/>
          <w:color w:val="333333"/>
          <w:sz w:val="27"/>
          <w:szCs w:val="27"/>
        </w:rPr>
        <w:t>() </w:t>
      </w:r>
      <w:r>
        <w:rPr>
          <w:rFonts w:ascii="raleway" w:hAnsi="raleway"/>
          <w:color w:val="333333"/>
          <w:sz w:val="27"/>
          <w:szCs w:val="27"/>
        </w:rPr>
        <w:t>method to return the remaining delay in the proper </w:t>
      </w:r>
      <w:proofErr w:type="spellStart"/>
      <w:r>
        <w:rPr>
          <w:rStyle w:val="Emphasis"/>
          <w:rFonts w:ascii="raleway" w:hAnsi="raleway"/>
          <w:color w:val="333333"/>
          <w:sz w:val="27"/>
          <w:szCs w:val="27"/>
        </w:rPr>
        <w:t>TimeUnit</w:t>
      </w:r>
      <w:proofErr w:type="spellEnd"/>
      <w:r>
        <w:rPr>
          <w:rStyle w:val="Emphasis"/>
          <w:rFonts w:ascii="raleway" w:hAnsi="raleway"/>
          <w:color w:val="333333"/>
          <w:sz w:val="27"/>
          <w:szCs w:val="27"/>
        </w:rPr>
        <w:t>:</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546904" w:rsidTr="00546904">
        <w:trPr>
          <w:tblCellSpacing w:w="0" w:type="dxa"/>
        </w:trPr>
        <w:tc>
          <w:tcPr>
            <w:tcW w:w="0" w:type="auto"/>
            <w:vAlign w:val="center"/>
            <w:hideMark/>
          </w:tcPr>
          <w:p w:rsidR="00546904" w:rsidRDefault="00546904" w:rsidP="00546904">
            <w:pPr>
              <w:rPr>
                <w:rFonts w:ascii="Times New Roman" w:hAnsi="Times New Roman"/>
                <w:sz w:val="24"/>
                <w:szCs w:val="24"/>
              </w:rPr>
            </w:pPr>
            <w:r>
              <w:t>1</w:t>
            </w:r>
          </w:p>
          <w:p w:rsidR="00546904" w:rsidRDefault="00546904" w:rsidP="00546904">
            <w:r>
              <w:t>2</w:t>
            </w:r>
          </w:p>
          <w:p w:rsidR="00546904" w:rsidRDefault="00546904" w:rsidP="00546904">
            <w:r>
              <w:t>3</w:t>
            </w:r>
          </w:p>
          <w:p w:rsidR="00546904" w:rsidRDefault="00546904" w:rsidP="00546904">
            <w:r>
              <w:t>4</w:t>
            </w:r>
          </w:p>
          <w:p w:rsidR="00546904" w:rsidRDefault="00546904" w:rsidP="00546904">
            <w:r>
              <w:t>5</w:t>
            </w:r>
          </w:p>
        </w:tc>
        <w:tc>
          <w:tcPr>
            <w:tcW w:w="14016" w:type="dxa"/>
            <w:vAlign w:val="center"/>
            <w:hideMark/>
          </w:tcPr>
          <w:p w:rsidR="00546904" w:rsidRDefault="00546904" w:rsidP="00546904">
            <w:r>
              <w:rPr>
                <w:rStyle w:val="HTMLCode"/>
                <w:rFonts w:eastAsiaTheme="minorHAnsi"/>
              </w:rPr>
              <w:t>@Override</w:t>
            </w:r>
          </w:p>
          <w:p w:rsidR="00546904" w:rsidRDefault="00546904" w:rsidP="00546904">
            <w:r>
              <w:rPr>
                <w:rStyle w:val="HTMLCode"/>
                <w:rFonts w:eastAsiaTheme="minorHAnsi"/>
              </w:rPr>
              <w:t>public</w:t>
            </w:r>
            <w:r>
              <w:t xml:space="preserve"> </w:t>
            </w:r>
            <w:r>
              <w:rPr>
                <w:rStyle w:val="HTMLCode"/>
                <w:rFonts w:eastAsiaTheme="minorHAnsi"/>
              </w:rPr>
              <w:t>long</w:t>
            </w:r>
            <w:r>
              <w:t xml:space="preserve"> </w:t>
            </w:r>
            <w:proofErr w:type="spellStart"/>
            <w:r>
              <w:rPr>
                <w:rStyle w:val="HTMLCode"/>
                <w:rFonts w:eastAsiaTheme="minorHAnsi"/>
              </w:rPr>
              <w:t>getDelay</w:t>
            </w:r>
            <w:proofErr w:type="spellEnd"/>
            <w:r>
              <w:rPr>
                <w:rStyle w:val="HTMLCode"/>
                <w:rFonts w:eastAsiaTheme="minorHAnsi"/>
              </w:rPr>
              <w:t>(</w:t>
            </w:r>
            <w:proofErr w:type="spellStart"/>
            <w:r>
              <w:rPr>
                <w:rStyle w:val="HTMLCode"/>
                <w:rFonts w:eastAsiaTheme="minorHAnsi"/>
              </w:rPr>
              <w:t>TimeUnit</w:t>
            </w:r>
            <w:proofErr w:type="spellEnd"/>
            <w:r>
              <w:rPr>
                <w:rStyle w:val="HTMLCode"/>
                <w:rFonts w:eastAsiaTheme="minorHAnsi"/>
              </w:rPr>
              <w:t xml:space="preserve"> unit) {</w:t>
            </w:r>
          </w:p>
          <w:p w:rsidR="00546904" w:rsidRDefault="00546904" w:rsidP="00546904">
            <w:r>
              <w:rPr>
                <w:rStyle w:val="HTMLCode"/>
                <w:rFonts w:eastAsiaTheme="minorHAnsi"/>
              </w:rPr>
              <w:t>    long</w:t>
            </w:r>
            <w:r>
              <w:t xml:space="preserve"> </w:t>
            </w:r>
            <w:r>
              <w:rPr>
                <w:rStyle w:val="HTMLCode"/>
                <w:rFonts w:eastAsiaTheme="minorHAnsi"/>
              </w:rPr>
              <w:t xml:space="preserve">diff = </w:t>
            </w:r>
            <w:proofErr w:type="spellStart"/>
            <w:r>
              <w:rPr>
                <w:rStyle w:val="HTMLCode"/>
                <w:rFonts w:eastAsiaTheme="minorHAnsi"/>
              </w:rPr>
              <w:t>startTime</w:t>
            </w:r>
            <w:proofErr w:type="spellEnd"/>
            <w:r>
              <w:rPr>
                <w:rStyle w:val="HTMLCode"/>
                <w:rFonts w:eastAsiaTheme="minorHAnsi"/>
              </w:rPr>
              <w:t xml:space="preserve"> - </w:t>
            </w:r>
            <w:proofErr w:type="spellStart"/>
            <w:r>
              <w:rPr>
                <w:rStyle w:val="HTMLCode"/>
                <w:rFonts w:eastAsiaTheme="minorHAnsi"/>
              </w:rPr>
              <w:t>System.currentTimeMillis</w:t>
            </w:r>
            <w:proofErr w:type="spellEnd"/>
            <w:r>
              <w:rPr>
                <w:rStyle w:val="HTMLCode"/>
                <w:rFonts w:eastAsiaTheme="minorHAnsi"/>
              </w:rPr>
              <w:t>();</w:t>
            </w:r>
          </w:p>
          <w:p w:rsidR="00546904" w:rsidRDefault="00546904" w:rsidP="00546904">
            <w:r>
              <w:rPr>
                <w:rStyle w:val="HTMLCode"/>
                <w:rFonts w:eastAsiaTheme="minorHAnsi"/>
              </w:rPr>
              <w:t>    return</w:t>
            </w:r>
            <w:r>
              <w:t xml:space="preserve"> </w:t>
            </w:r>
            <w:proofErr w:type="spellStart"/>
            <w:r>
              <w:rPr>
                <w:rStyle w:val="HTMLCode"/>
                <w:rFonts w:eastAsiaTheme="minorHAnsi"/>
              </w:rPr>
              <w:t>unit.convert</w:t>
            </w:r>
            <w:proofErr w:type="spellEnd"/>
            <w:r>
              <w:rPr>
                <w:rStyle w:val="HTMLCode"/>
                <w:rFonts w:eastAsiaTheme="minorHAnsi"/>
              </w:rPr>
              <w:t xml:space="preserve">(diff, </w:t>
            </w:r>
            <w:proofErr w:type="spellStart"/>
            <w:r>
              <w:rPr>
                <w:rStyle w:val="HTMLCode"/>
                <w:rFonts w:eastAsiaTheme="minorHAnsi"/>
              </w:rPr>
              <w:t>TimeUnit.MILLISECONDS</w:t>
            </w:r>
            <w:proofErr w:type="spellEnd"/>
            <w:r>
              <w:rPr>
                <w:rStyle w:val="HTMLCode"/>
                <w:rFonts w:eastAsiaTheme="minorHAnsi"/>
              </w:rPr>
              <w:t>);</w:t>
            </w:r>
          </w:p>
          <w:p w:rsidR="00546904" w:rsidRDefault="00546904" w:rsidP="00546904">
            <w:r>
              <w:rPr>
                <w:rStyle w:val="HTMLCode"/>
                <w:rFonts w:eastAsiaTheme="minorHAnsi"/>
              </w:rPr>
              <w:t>}</w:t>
            </w:r>
          </w:p>
        </w:tc>
      </w:tr>
    </w:tbl>
    <w:p w:rsidR="00546904" w:rsidRDefault="00546904" w:rsidP="0054690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When the consumer tries to take an element from the queue, the </w:t>
      </w:r>
      <w:proofErr w:type="spellStart"/>
      <w:r>
        <w:rPr>
          <w:rStyle w:val="Emphasis"/>
          <w:rFonts w:ascii="raleway" w:hAnsi="raleway"/>
          <w:color w:val="333333"/>
          <w:sz w:val="27"/>
          <w:szCs w:val="27"/>
        </w:rPr>
        <w:t>DelayQueue</w:t>
      </w:r>
      <w:proofErr w:type="spellEnd"/>
      <w:r>
        <w:rPr>
          <w:rStyle w:val="Emphasis"/>
          <w:rFonts w:ascii="raleway" w:hAnsi="raleway"/>
          <w:color w:val="333333"/>
          <w:sz w:val="27"/>
          <w:szCs w:val="27"/>
        </w:rPr>
        <w:t> </w:t>
      </w:r>
      <w:r>
        <w:rPr>
          <w:rFonts w:ascii="raleway" w:hAnsi="raleway"/>
          <w:color w:val="333333"/>
          <w:sz w:val="27"/>
          <w:szCs w:val="27"/>
        </w:rPr>
        <w:t>will execute </w:t>
      </w:r>
      <w:proofErr w:type="spellStart"/>
      <w:r>
        <w:rPr>
          <w:rStyle w:val="Emphasis"/>
          <w:rFonts w:ascii="raleway" w:hAnsi="raleway"/>
          <w:color w:val="333333"/>
          <w:sz w:val="27"/>
          <w:szCs w:val="27"/>
        </w:rPr>
        <w:t>getDelay</w:t>
      </w:r>
      <w:proofErr w:type="spellEnd"/>
      <w:r>
        <w:rPr>
          <w:rStyle w:val="Emphasis"/>
          <w:rFonts w:ascii="raleway" w:hAnsi="raleway"/>
          <w:color w:val="333333"/>
          <w:sz w:val="27"/>
          <w:szCs w:val="27"/>
        </w:rPr>
        <w:t>() </w:t>
      </w:r>
      <w:r>
        <w:rPr>
          <w:rFonts w:ascii="raleway" w:hAnsi="raleway"/>
          <w:color w:val="333333"/>
          <w:sz w:val="27"/>
          <w:szCs w:val="27"/>
        </w:rPr>
        <w:t>to find out if that element is allowed to be returned from the queue. If the </w:t>
      </w:r>
      <w:proofErr w:type="spellStart"/>
      <w:r>
        <w:rPr>
          <w:rStyle w:val="Emphasis"/>
          <w:rFonts w:ascii="raleway" w:hAnsi="raleway"/>
          <w:color w:val="333333"/>
          <w:sz w:val="27"/>
          <w:szCs w:val="27"/>
        </w:rPr>
        <w:t>getDelay</w:t>
      </w:r>
      <w:proofErr w:type="spellEnd"/>
      <w:r>
        <w:rPr>
          <w:rStyle w:val="Emphasis"/>
          <w:rFonts w:ascii="raleway" w:hAnsi="raleway"/>
          <w:color w:val="333333"/>
          <w:sz w:val="27"/>
          <w:szCs w:val="27"/>
        </w:rPr>
        <w:t>() </w:t>
      </w:r>
      <w:r>
        <w:rPr>
          <w:rFonts w:ascii="raleway" w:hAnsi="raleway"/>
          <w:color w:val="333333"/>
          <w:sz w:val="27"/>
          <w:szCs w:val="27"/>
        </w:rPr>
        <w:t>method will return zero or a negative number, it means that it could be retrieved from the queue.</w:t>
      </w:r>
    </w:p>
    <w:p w:rsidR="00546904" w:rsidRDefault="00546904" w:rsidP="0054690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We also need to implement the </w:t>
      </w:r>
      <w:proofErr w:type="spellStart"/>
      <w:r>
        <w:rPr>
          <w:rStyle w:val="Emphasis"/>
          <w:rFonts w:ascii="raleway" w:hAnsi="raleway"/>
          <w:color w:val="333333"/>
          <w:sz w:val="27"/>
          <w:szCs w:val="27"/>
        </w:rPr>
        <w:t>compareTo</w:t>
      </w:r>
      <w:proofErr w:type="spellEnd"/>
      <w:r>
        <w:rPr>
          <w:rStyle w:val="Emphasis"/>
          <w:rFonts w:ascii="raleway" w:hAnsi="raleway"/>
          <w:color w:val="333333"/>
          <w:sz w:val="27"/>
          <w:szCs w:val="27"/>
        </w:rPr>
        <w:t>() </w:t>
      </w:r>
      <w:r>
        <w:rPr>
          <w:rFonts w:ascii="raleway" w:hAnsi="raleway"/>
          <w:color w:val="333333"/>
          <w:sz w:val="27"/>
          <w:szCs w:val="27"/>
        </w:rPr>
        <w:t>method, because the elements in the </w:t>
      </w:r>
      <w:proofErr w:type="spellStart"/>
      <w:r>
        <w:rPr>
          <w:rStyle w:val="Emphasis"/>
          <w:rFonts w:ascii="raleway" w:hAnsi="raleway"/>
          <w:color w:val="333333"/>
          <w:sz w:val="27"/>
          <w:szCs w:val="27"/>
        </w:rPr>
        <w:t>DelayQueue</w:t>
      </w:r>
      <w:proofErr w:type="spellEnd"/>
      <w:r>
        <w:rPr>
          <w:rStyle w:val="Emphasis"/>
          <w:rFonts w:ascii="raleway" w:hAnsi="raleway"/>
          <w:color w:val="333333"/>
          <w:sz w:val="27"/>
          <w:szCs w:val="27"/>
        </w:rPr>
        <w:t> </w:t>
      </w:r>
      <w:r>
        <w:rPr>
          <w:rFonts w:ascii="raleway" w:hAnsi="raleway"/>
          <w:color w:val="333333"/>
          <w:sz w:val="27"/>
          <w:szCs w:val="27"/>
        </w:rPr>
        <w:t>will be sorted according to the expiration time. The item that will expire first is kept at the head of the queue and the element with the highest expiration time is kept at the tail of the queue:</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546904" w:rsidTr="00546904">
        <w:trPr>
          <w:tblCellSpacing w:w="0" w:type="dxa"/>
        </w:trPr>
        <w:tc>
          <w:tcPr>
            <w:tcW w:w="0" w:type="auto"/>
            <w:vAlign w:val="center"/>
            <w:hideMark/>
          </w:tcPr>
          <w:p w:rsidR="00546904" w:rsidRDefault="00546904" w:rsidP="00546904">
            <w:pPr>
              <w:rPr>
                <w:rFonts w:ascii="Times New Roman" w:hAnsi="Times New Roman"/>
                <w:sz w:val="24"/>
                <w:szCs w:val="24"/>
              </w:rPr>
            </w:pPr>
            <w:r>
              <w:t>1</w:t>
            </w:r>
          </w:p>
          <w:p w:rsidR="00546904" w:rsidRDefault="00546904" w:rsidP="00546904">
            <w:r>
              <w:t>2</w:t>
            </w:r>
          </w:p>
          <w:p w:rsidR="00546904" w:rsidRDefault="00546904" w:rsidP="00546904">
            <w:r>
              <w:t>3</w:t>
            </w:r>
          </w:p>
          <w:p w:rsidR="00546904" w:rsidRDefault="00546904" w:rsidP="00546904">
            <w:r>
              <w:t>4</w:t>
            </w:r>
          </w:p>
          <w:p w:rsidR="00546904" w:rsidRDefault="00546904" w:rsidP="00546904">
            <w:r>
              <w:t>5</w:t>
            </w:r>
          </w:p>
        </w:tc>
        <w:tc>
          <w:tcPr>
            <w:tcW w:w="14016" w:type="dxa"/>
            <w:vAlign w:val="center"/>
            <w:hideMark/>
          </w:tcPr>
          <w:p w:rsidR="00546904" w:rsidRDefault="00546904" w:rsidP="00546904">
            <w:r>
              <w:rPr>
                <w:rStyle w:val="HTMLCode"/>
                <w:rFonts w:eastAsiaTheme="minorHAnsi"/>
              </w:rPr>
              <w:t>@Override</w:t>
            </w:r>
          </w:p>
          <w:p w:rsidR="00546904" w:rsidRDefault="00546904" w:rsidP="00546904">
            <w:r>
              <w:rPr>
                <w:rStyle w:val="HTMLCode"/>
                <w:rFonts w:eastAsiaTheme="minorHAnsi"/>
              </w:rPr>
              <w:t>public</w:t>
            </w:r>
            <w:r>
              <w:t xml:space="preserve"> </w:t>
            </w:r>
            <w:r>
              <w:rPr>
                <w:rStyle w:val="HTMLCode"/>
                <w:rFonts w:eastAsiaTheme="minorHAnsi"/>
              </w:rPr>
              <w:t>int</w:t>
            </w:r>
            <w:r>
              <w:t xml:space="preserve"> </w:t>
            </w:r>
            <w:proofErr w:type="spellStart"/>
            <w:r>
              <w:rPr>
                <w:rStyle w:val="HTMLCode"/>
                <w:rFonts w:eastAsiaTheme="minorHAnsi"/>
              </w:rPr>
              <w:t>compareTo</w:t>
            </w:r>
            <w:proofErr w:type="spellEnd"/>
            <w:r>
              <w:rPr>
                <w:rStyle w:val="HTMLCode"/>
                <w:rFonts w:eastAsiaTheme="minorHAnsi"/>
              </w:rPr>
              <w:t>(Delayed o) {</w:t>
            </w:r>
          </w:p>
          <w:p w:rsidR="00546904" w:rsidRDefault="00546904" w:rsidP="00546904">
            <w:r>
              <w:rPr>
                <w:rStyle w:val="HTMLCode"/>
                <w:rFonts w:eastAsiaTheme="minorHAnsi"/>
              </w:rPr>
              <w:t>    return</w:t>
            </w:r>
            <w:r>
              <w:t xml:space="preserve"> </w:t>
            </w:r>
            <w:proofErr w:type="spellStart"/>
            <w:r>
              <w:rPr>
                <w:rStyle w:val="HTMLCode"/>
                <w:rFonts w:eastAsiaTheme="minorHAnsi"/>
              </w:rPr>
              <w:t>Ints.saturatedCast</w:t>
            </w:r>
            <w:proofErr w:type="spellEnd"/>
            <w:r>
              <w:rPr>
                <w:rStyle w:val="HTMLCode"/>
                <w:rFonts w:eastAsiaTheme="minorHAnsi"/>
              </w:rPr>
              <w:t>(</w:t>
            </w:r>
          </w:p>
          <w:p w:rsidR="00546904" w:rsidRDefault="00546904" w:rsidP="00546904">
            <w:r>
              <w:rPr>
                <w:rStyle w:val="HTMLCode"/>
                <w:rFonts w:eastAsiaTheme="minorHAnsi"/>
              </w:rPr>
              <w:t>      </w:t>
            </w:r>
            <w:proofErr w:type="spellStart"/>
            <w:r>
              <w:rPr>
                <w:rStyle w:val="HTMLCode"/>
                <w:rFonts w:eastAsiaTheme="minorHAnsi"/>
              </w:rPr>
              <w:t>this.startTime</w:t>
            </w:r>
            <w:proofErr w:type="spellEnd"/>
            <w:r>
              <w:rPr>
                <w:rStyle w:val="HTMLCode"/>
                <w:rFonts w:eastAsiaTheme="minorHAnsi"/>
              </w:rPr>
              <w:t xml:space="preserve"> - ((</w:t>
            </w:r>
            <w:proofErr w:type="spellStart"/>
            <w:r>
              <w:rPr>
                <w:rStyle w:val="HTMLCode"/>
                <w:rFonts w:eastAsiaTheme="minorHAnsi"/>
              </w:rPr>
              <w:t>DelayObject</w:t>
            </w:r>
            <w:proofErr w:type="spellEnd"/>
            <w:r>
              <w:rPr>
                <w:rStyle w:val="HTMLCode"/>
                <w:rFonts w:eastAsiaTheme="minorHAnsi"/>
              </w:rPr>
              <w:t>) o).</w:t>
            </w:r>
            <w:proofErr w:type="spellStart"/>
            <w:r>
              <w:rPr>
                <w:rStyle w:val="HTMLCode"/>
                <w:rFonts w:eastAsiaTheme="minorHAnsi"/>
              </w:rPr>
              <w:t>startTime</w:t>
            </w:r>
            <w:proofErr w:type="spellEnd"/>
            <w:r>
              <w:rPr>
                <w:rStyle w:val="HTMLCode"/>
                <w:rFonts w:eastAsiaTheme="minorHAnsi"/>
              </w:rPr>
              <w:t>);</w:t>
            </w:r>
          </w:p>
          <w:p w:rsidR="00546904" w:rsidRDefault="00546904" w:rsidP="00546904">
            <w:r>
              <w:rPr>
                <w:rStyle w:val="HTMLCode"/>
                <w:rFonts w:eastAsiaTheme="minorHAnsi"/>
              </w:rPr>
              <w:t>}</w:t>
            </w:r>
          </w:p>
        </w:tc>
      </w:tr>
    </w:tbl>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p>
    <w:p w:rsidR="009C54F5" w:rsidRDefault="009C54F5" w:rsidP="009C54F5">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lastRenderedPageBreak/>
        <w:t>2.11. </w:t>
      </w:r>
      <w:r>
        <w:rPr>
          <w:rStyle w:val="Emphasis"/>
          <w:rFonts w:ascii="raleway" w:hAnsi="raleway"/>
          <w:color w:val="333333"/>
          <w:sz w:val="36"/>
          <w:szCs w:val="36"/>
        </w:rPr>
        <w:t>Locks</w:t>
      </w: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Not surprisingly, </w:t>
      </w:r>
      <w:r>
        <w:rPr>
          <w:rStyle w:val="Emphasis"/>
          <w:rFonts w:ascii="raleway" w:hAnsi="raleway"/>
          <w:color w:val="333333"/>
          <w:sz w:val="27"/>
          <w:szCs w:val="27"/>
        </w:rPr>
        <w:t>Lock</w:t>
      </w:r>
      <w:r>
        <w:rPr>
          <w:rFonts w:ascii="raleway" w:hAnsi="raleway"/>
          <w:color w:val="333333"/>
          <w:sz w:val="27"/>
          <w:szCs w:val="27"/>
        </w:rPr>
        <w:t> is a utility for blocking other threads from accessing a certain segment of code, apart from the thread that’s executing it currently.</w:t>
      </w:r>
    </w:p>
    <w:p w:rsidR="001C623B" w:rsidRDefault="001C623B" w:rsidP="009C54F5">
      <w:pPr>
        <w:pStyle w:val="NormalWeb"/>
        <w:shd w:val="clear" w:color="auto" w:fill="FFFFFF"/>
        <w:spacing w:before="0" w:beforeAutospacing="0" w:after="150" w:afterAutospacing="0"/>
        <w:rPr>
          <w:rFonts w:ascii="raleway" w:hAnsi="raleway"/>
          <w:color w:val="333333"/>
          <w:sz w:val="27"/>
          <w:szCs w:val="27"/>
        </w:rPr>
      </w:pPr>
    </w:p>
    <w:p w:rsidR="001C623B" w:rsidRDefault="001C623B" w:rsidP="009C54F5">
      <w:pPr>
        <w:pStyle w:val="NormalWeb"/>
        <w:shd w:val="clear" w:color="auto" w:fill="FFFFFF"/>
        <w:spacing w:before="0" w:beforeAutospacing="0" w:after="150" w:afterAutospacing="0"/>
        <w:rPr>
          <w:rFonts w:ascii="raleway" w:hAnsi="raleway"/>
          <w:color w:val="333333"/>
          <w:sz w:val="27"/>
          <w:szCs w:val="27"/>
        </w:rPr>
      </w:pPr>
      <w:r>
        <w:rPr>
          <w:noProof/>
        </w:rPr>
        <w:t xml:space="preserve">                              </w:t>
      </w:r>
      <w:r>
        <w:rPr>
          <w:noProof/>
        </w:rPr>
        <w:drawing>
          <wp:inline distT="0" distB="0" distL="0" distR="0" wp14:anchorId="42AA3260" wp14:editId="165B696A">
            <wp:extent cx="3627120" cy="24270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7120" cy="2427049"/>
                    </a:xfrm>
                    <a:prstGeom prst="rect">
                      <a:avLst/>
                    </a:prstGeom>
                    <a:noFill/>
                    <a:ln>
                      <a:noFill/>
                    </a:ln>
                  </pic:spPr>
                </pic:pic>
              </a:graphicData>
            </a:graphic>
          </wp:inline>
        </w:drawing>
      </w:r>
    </w:p>
    <w:p w:rsidR="001C623B" w:rsidRDefault="001C623B" w:rsidP="009C54F5">
      <w:pPr>
        <w:pStyle w:val="NormalWeb"/>
        <w:shd w:val="clear" w:color="auto" w:fill="FFFFFF"/>
        <w:spacing w:before="0" w:beforeAutospacing="0" w:after="150" w:afterAutospacing="0"/>
        <w:rPr>
          <w:rFonts w:ascii="raleway" w:hAnsi="raleway"/>
          <w:color w:val="333333"/>
          <w:sz w:val="27"/>
          <w:szCs w:val="27"/>
        </w:rPr>
      </w:pPr>
    </w:p>
    <w:p w:rsidR="001C623B" w:rsidRPr="001C623B" w:rsidRDefault="001C623B" w:rsidP="001C623B">
      <w:pPr>
        <w:pStyle w:val="NormalWeb"/>
        <w:shd w:val="clear" w:color="auto" w:fill="FFFFFF"/>
        <w:spacing w:before="0" w:beforeAutospacing="0" w:after="150" w:afterAutospacing="0"/>
        <w:rPr>
          <w:rFonts w:ascii="Ink Free" w:hAnsi="Ink Free"/>
          <w:color w:val="333333"/>
          <w:sz w:val="72"/>
          <w:szCs w:val="72"/>
        </w:rPr>
      </w:pPr>
      <w:r>
        <w:rPr>
          <w:rFonts w:ascii="Ink Free" w:hAnsi="Ink Free"/>
          <w:color w:val="333333"/>
          <w:sz w:val="72"/>
          <w:szCs w:val="72"/>
        </w:rPr>
        <w:t xml:space="preserve">                 </w:t>
      </w:r>
      <w:r w:rsidRPr="001C623B">
        <w:rPr>
          <w:rFonts w:ascii="Ink Free" w:hAnsi="Ink Free"/>
          <w:color w:val="00FF00"/>
          <w:sz w:val="72"/>
          <w:szCs w:val="72"/>
        </w:rPr>
        <w:t xml:space="preserve">LOCK </w:t>
      </w:r>
      <w:r>
        <w:rPr>
          <w:rFonts w:ascii="Ink Free" w:hAnsi="Ink Free"/>
          <w:color w:val="333333"/>
          <w:sz w:val="72"/>
          <w:szCs w:val="72"/>
        </w:rPr>
        <w:t xml:space="preserve">    </w:t>
      </w:r>
      <w:r>
        <w:rPr>
          <w:noProof/>
        </w:rPr>
        <w:drawing>
          <wp:inline distT="0" distB="0" distL="0" distR="0">
            <wp:extent cx="1607820" cy="9266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9682" cy="950817"/>
                    </a:xfrm>
                    <a:prstGeom prst="rect">
                      <a:avLst/>
                    </a:prstGeom>
                    <a:noFill/>
                    <a:ln>
                      <a:noFill/>
                    </a:ln>
                  </pic:spPr>
                </pic:pic>
              </a:graphicData>
            </a:graphic>
          </wp:inline>
        </w:drawing>
      </w:r>
    </w:p>
    <w:p w:rsidR="001C623B" w:rsidRDefault="001C623B" w:rsidP="009C54F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                       </w:t>
      </w:r>
      <w:r>
        <w:rPr>
          <w:noProof/>
        </w:rPr>
        <w:drawing>
          <wp:inline distT="0" distB="0" distL="0" distR="0" wp14:anchorId="252BD90E" wp14:editId="1E32C5D4">
            <wp:extent cx="3489960" cy="27242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6779" cy="2737406"/>
                    </a:xfrm>
                    <a:prstGeom prst="rect">
                      <a:avLst/>
                    </a:prstGeom>
                    <a:noFill/>
                    <a:ln>
                      <a:noFill/>
                    </a:ln>
                  </pic:spPr>
                </pic:pic>
              </a:graphicData>
            </a:graphic>
          </wp:inline>
        </w:drawing>
      </w:r>
    </w:p>
    <w:p w:rsidR="001C623B" w:rsidRDefault="001C623B" w:rsidP="009C54F5">
      <w:pPr>
        <w:pStyle w:val="NormalWeb"/>
        <w:shd w:val="clear" w:color="auto" w:fill="FFFFFF"/>
        <w:spacing w:before="0" w:beforeAutospacing="0" w:after="150" w:afterAutospacing="0"/>
        <w:rPr>
          <w:rFonts w:ascii="raleway" w:hAnsi="raleway"/>
          <w:color w:val="333333"/>
          <w:sz w:val="27"/>
          <w:szCs w:val="27"/>
        </w:rPr>
      </w:pPr>
    </w:p>
    <w:p w:rsidR="00546904" w:rsidRDefault="00546904" w:rsidP="009C54F5">
      <w:pPr>
        <w:pStyle w:val="NormalWeb"/>
        <w:shd w:val="clear" w:color="auto" w:fill="FFFFFF"/>
        <w:spacing w:before="0" w:beforeAutospacing="0" w:after="150" w:afterAutospacing="0"/>
        <w:rPr>
          <w:rFonts w:ascii="raleway" w:hAnsi="raleway"/>
          <w:color w:val="333333"/>
          <w:sz w:val="27"/>
          <w:szCs w:val="27"/>
        </w:rPr>
      </w:pPr>
    </w:p>
    <w:p w:rsidR="00546904" w:rsidRDefault="00546904" w:rsidP="00546904">
      <w:pPr>
        <w:shd w:val="clear" w:color="auto" w:fill="FFFFFF"/>
        <w:spacing w:after="150" w:line="240" w:lineRule="auto"/>
        <w:rPr>
          <w:rFonts w:ascii="raleway" w:eastAsia="Times New Roman" w:hAnsi="raleway" w:cs="Times New Roman"/>
          <w:color w:val="333333"/>
          <w:sz w:val="27"/>
          <w:szCs w:val="27"/>
          <w:lang w:val="en-IN" w:eastAsia="en-IN"/>
        </w:rPr>
      </w:pPr>
      <w:r w:rsidRPr="00546904">
        <w:rPr>
          <w:rFonts w:ascii="raleway" w:eastAsia="Times New Roman" w:hAnsi="raleway" w:cs="Times New Roman"/>
          <w:color w:val="333333"/>
          <w:sz w:val="27"/>
          <w:szCs w:val="27"/>
          <w:lang w:val="en-IN" w:eastAsia="en-IN"/>
        </w:rPr>
        <w:t>Simply put, a lock is a more flexible and sophisticated thread synchronization mechanism than the standard </w:t>
      </w:r>
      <w:r w:rsidRPr="00546904">
        <w:rPr>
          <w:rFonts w:ascii="raleway" w:eastAsia="Times New Roman" w:hAnsi="raleway" w:cs="Times New Roman"/>
          <w:i/>
          <w:iCs/>
          <w:color w:val="333333"/>
          <w:sz w:val="27"/>
          <w:szCs w:val="27"/>
          <w:lang w:val="en-IN" w:eastAsia="en-IN"/>
        </w:rPr>
        <w:t>synchronized</w:t>
      </w:r>
      <w:r w:rsidRPr="00546904">
        <w:rPr>
          <w:rFonts w:ascii="raleway" w:eastAsia="Times New Roman" w:hAnsi="raleway" w:cs="Times New Roman"/>
          <w:color w:val="333333"/>
          <w:sz w:val="27"/>
          <w:szCs w:val="27"/>
          <w:lang w:val="en-IN" w:eastAsia="en-IN"/>
        </w:rPr>
        <w:t> block.</w:t>
      </w:r>
    </w:p>
    <w:p w:rsidR="00546904" w:rsidRDefault="00546904" w:rsidP="00546904">
      <w:pPr>
        <w:shd w:val="clear" w:color="auto" w:fill="FFFFFF"/>
        <w:spacing w:after="150" w:line="240" w:lineRule="auto"/>
        <w:rPr>
          <w:rFonts w:ascii="raleway" w:eastAsia="Times New Roman" w:hAnsi="raleway" w:cs="Times New Roman"/>
          <w:color w:val="333333"/>
          <w:sz w:val="27"/>
          <w:szCs w:val="27"/>
          <w:lang w:val="en-IN" w:eastAsia="en-IN"/>
        </w:rPr>
      </w:pPr>
    </w:p>
    <w:p w:rsidR="00546904" w:rsidRDefault="00546904" w:rsidP="0054690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main difference between a Lock and a Synchronized block is that synchronized block is fully contained in a method; however, we can have Lock API’s lock() and unlock() operation in separate methods.</w:t>
      </w:r>
    </w:p>
    <w:p w:rsidR="00546904" w:rsidRPr="00546904" w:rsidRDefault="00546904" w:rsidP="00546904">
      <w:pPr>
        <w:shd w:val="clear" w:color="auto" w:fill="FFFFFF"/>
        <w:spacing w:after="150" w:line="240" w:lineRule="auto"/>
        <w:rPr>
          <w:rFonts w:ascii="raleway" w:eastAsia="Times New Roman" w:hAnsi="raleway" w:cs="Times New Roman"/>
          <w:color w:val="333333"/>
          <w:sz w:val="27"/>
          <w:szCs w:val="27"/>
          <w:lang w:val="en-IN" w:eastAsia="en-IN"/>
        </w:rPr>
      </w:pPr>
    </w:p>
    <w:p w:rsidR="00546904" w:rsidRPr="00546904" w:rsidRDefault="00546904" w:rsidP="00546904">
      <w:pPr>
        <w:shd w:val="clear" w:color="auto" w:fill="FFFFFF"/>
        <w:spacing w:after="150" w:line="240" w:lineRule="auto"/>
        <w:rPr>
          <w:rFonts w:ascii="raleway" w:eastAsia="Times New Roman" w:hAnsi="raleway" w:cs="Times New Roman"/>
          <w:color w:val="333333"/>
          <w:sz w:val="27"/>
          <w:szCs w:val="27"/>
          <w:lang w:val="en-IN" w:eastAsia="en-IN"/>
        </w:rPr>
      </w:pPr>
      <w:r w:rsidRPr="00546904">
        <w:rPr>
          <w:rFonts w:ascii="raleway" w:eastAsia="Times New Roman" w:hAnsi="raleway" w:cs="Times New Roman"/>
          <w:color w:val="333333"/>
          <w:sz w:val="27"/>
          <w:szCs w:val="27"/>
          <w:lang w:val="en-IN" w:eastAsia="en-IN"/>
        </w:rPr>
        <w:t>The</w:t>
      </w:r>
      <w:r w:rsidRPr="00546904">
        <w:rPr>
          <w:rFonts w:ascii="raleway" w:eastAsia="Times New Roman" w:hAnsi="raleway" w:cs="Times New Roman"/>
          <w:i/>
          <w:iCs/>
          <w:color w:val="333333"/>
          <w:sz w:val="27"/>
          <w:szCs w:val="27"/>
          <w:lang w:val="en-IN" w:eastAsia="en-IN"/>
        </w:rPr>
        <w:t> Lock </w:t>
      </w:r>
      <w:r w:rsidRPr="00546904">
        <w:rPr>
          <w:rFonts w:ascii="raleway" w:eastAsia="Times New Roman" w:hAnsi="raleway" w:cs="Times New Roman"/>
          <w:color w:val="333333"/>
          <w:sz w:val="27"/>
          <w:szCs w:val="27"/>
          <w:lang w:val="en-IN" w:eastAsia="en-IN"/>
        </w:rPr>
        <w:t>interface has been around since Java 1.5. It’s defined inside the </w:t>
      </w:r>
      <w:proofErr w:type="spellStart"/>
      <w:r w:rsidRPr="00546904">
        <w:rPr>
          <w:rFonts w:ascii="raleway" w:eastAsia="Times New Roman" w:hAnsi="raleway" w:cs="Times New Roman"/>
          <w:i/>
          <w:iCs/>
          <w:color w:val="333333"/>
          <w:sz w:val="27"/>
          <w:szCs w:val="27"/>
          <w:lang w:val="en-IN" w:eastAsia="en-IN"/>
        </w:rPr>
        <w:t>java.util.concurrent.lock</w:t>
      </w:r>
      <w:proofErr w:type="spellEnd"/>
      <w:r w:rsidRPr="00546904">
        <w:rPr>
          <w:rFonts w:ascii="raleway" w:eastAsia="Times New Roman" w:hAnsi="raleway" w:cs="Times New Roman"/>
          <w:i/>
          <w:iCs/>
          <w:color w:val="333333"/>
          <w:sz w:val="27"/>
          <w:szCs w:val="27"/>
          <w:lang w:val="en-IN" w:eastAsia="en-IN"/>
        </w:rPr>
        <w:t> </w:t>
      </w:r>
      <w:r w:rsidRPr="00546904">
        <w:rPr>
          <w:rFonts w:ascii="raleway" w:eastAsia="Times New Roman" w:hAnsi="raleway" w:cs="Times New Roman"/>
          <w:color w:val="333333"/>
          <w:sz w:val="27"/>
          <w:szCs w:val="27"/>
          <w:lang w:val="en-IN" w:eastAsia="en-IN"/>
        </w:rPr>
        <w:t>package and it provides extensive operations for locking.</w:t>
      </w:r>
    </w:p>
    <w:p w:rsidR="00546904" w:rsidRPr="00546904" w:rsidRDefault="00546904" w:rsidP="00546904">
      <w:pPr>
        <w:shd w:val="clear" w:color="auto" w:fill="FFFFFF"/>
        <w:spacing w:after="150" w:line="240" w:lineRule="auto"/>
        <w:rPr>
          <w:rFonts w:ascii="raleway" w:eastAsia="Times New Roman" w:hAnsi="raleway" w:cs="Times New Roman"/>
          <w:color w:val="333333"/>
          <w:sz w:val="27"/>
          <w:szCs w:val="27"/>
          <w:lang w:val="en-IN" w:eastAsia="en-IN"/>
        </w:rPr>
      </w:pPr>
      <w:r w:rsidRPr="00546904">
        <w:rPr>
          <w:rFonts w:ascii="raleway" w:eastAsia="Times New Roman" w:hAnsi="raleway" w:cs="Times New Roman"/>
          <w:color w:val="333333"/>
          <w:sz w:val="27"/>
          <w:szCs w:val="27"/>
          <w:lang w:val="en-IN" w:eastAsia="en-IN"/>
        </w:rPr>
        <w:t>In this article, we’ll explore different implementations of the </w:t>
      </w:r>
      <w:r w:rsidRPr="00546904">
        <w:rPr>
          <w:rFonts w:ascii="raleway" w:eastAsia="Times New Roman" w:hAnsi="raleway" w:cs="Times New Roman"/>
          <w:i/>
          <w:iCs/>
          <w:color w:val="333333"/>
          <w:sz w:val="27"/>
          <w:szCs w:val="27"/>
          <w:lang w:val="en-IN" w:eastAsia="en-IN"/>
        </w:rPr>
        <w:t>Lock</w:t>
      </w:r>
      <w:r w:rsidRPr="00546904">
        <w:rPr>
          <w:rFonts w:ascii="raleway" w:eastAsia="Times New Roman" w:hAnsi="raleway" w:cs="Times New Roman"/>
          <w:color w:val="333333"/>
          <w:sz w:val="27"/>
          <w:szCs w:val="27"/>
          <w:lang w:val="en-IN" w:eastAsia="en-IN"/>
        </w:rPr>
        <w:t> interface and their applications.</w:t>
      </w:r>
    </w:p>
    <w:p w:rsidR="00546904" w:rsidRPr="00546904" w:rsidRDefault="00546904" w:rsidP="00546904">
      <w:pPr>
        <w:shd w:val="clear" w:color="auto" w:fill="FFFFFF"/>
        <w:spacing w:before="504" w:after="312" w:line="240" w:lineRule="auto"/>
        <w:outlineLvl w:val="1"/>
        <w:rPr>
          <w:rFonts w:ascii="raleway" w:eastAsia="Times New Roman" w:hAnsi="raleway" w:cs="Times New Roman"/>
          <w:b/>
          <w:bCs/>
          <w:color w:val="333333"/>
          <w:sz w:val="44"/>
          <w:szCs w:val="44"/>
          <w:lang w:val="en-IN" w:eastAsia="en-IN"/>
        </w:rPr>
      </w:pPr>
      <w:r w:rsidRPr="00546904">
        <w:rPr>
          <w:rFonts w:ascii="raleway" w:eastAsia="Times New Roman" w:hAnsi="raleway" w:cs="Times New Roman"/>
          <w:b/>
          <w:bCs/>
          <w:color w:val="333333"/>
          <w:sz w:val="44"/>
          <w:szCs w:val="44"/>
          <w:lang w:val="en-IN" w:eastAsia="en-IN"/>
        </w:rPr>
        <w:t>2. Differences between </w:t>
      </w:r>
      <w:r w:rsidRPr="00546904">
        <w:rPr>
          <w:rFonts w:ascii="raleway" w:eastAsia="Times New Roman" w:hAnsi="raleway" w:cs="Times New Roman"/>
          <w:b/>
          <w:bCs/>
          <w:i/>
          <w:iCs/>
          <w:color w:val="333333"/>
          <w:sz w:val="44"/>
          <w:szCs w:val="44"/>
          <w:lang w:val="en-IN" w:eastAsia="en-IN"/>
        </w:rPr>
        <w:t>Lock</w:t>
      </w:r>
      <w:r w:rsidRPr="00546904">
        <w:rPr>
          <w:rFonts w:ascii="raleway" w:eastAsia="Times New Roman" w:hAnsi="raleway" w:cs="Times New Roman"/>
          <w:b/>
          <w:bCs/>
          <w:color w:val="333333"/>
          <w:sz w:val="44"/>
          <w:szCs w:val="44"/>
          <w:lang w:val="en-IN" w:eastAsia="en-IN"/>
        </w:rPr>
        <w:t> and </w:t>
      </w:r>
      <w:r w:rsidRPr="00546904">
        <w:rPr>
          <w:rFonts w:ascii="raleway" w:eastAsia="Times New Roman" w:hAnsi="raleway" w:cs="Times New Roman"/>
          <w:b/>
          <w:bCs/>
          <w:i/>
          <w:iCs/>
          <w:color w:val="333333"/>
          <w:sz w:val="44"/>
          <w:szCs w:val="44"/>
          <w:lang w:val="en-IN" w:eastAsia="en-IN"/>
        </w:rPr>
        <w:t>Synchronized</w:t>
      </w:r>
      <w:r w:rsidRPr="00546904">
        <w:rPr>
          <w:rFonts w:ascii="raleway" w:eastAsia="Times New Roman" w:hAnsi="raleway" w:cs="Times New Roman"/>
          <w:b/>
          <w:bCs/>
          <w:color w:val="333333"/>
          <w:sz w:val="44"/>
          <w:szCs w:val="44"/>
          <w:lang w:val="en-IN" w:eastAsia="en-IN"/>
        </w:rPr>
        <w:t> </w:t>
      </w:r>
      <w:r w:rsidRPr="00546904">
        <w:rPr>
          <w:rFonts w:ascii="raleway" w:eastAsia="Times New Roman" w:hAnsi="raleway" w:cs="Times New Roman"/>
          <w:b/>
          <w:bCs/>
          <w:i/>
          <w:iCs/>
          <w:color w:val="333333"/>
          <w:sz w:val="44"/>
          <w:szCs w:val="44"/>
          <w:lang w:val="en-IN" w:eastAsia="en-IN"/>
        </w:rPr>
        <w:t>block</w:t>
      </w:r>
    </w:p>
    <w:p w:rsidR="00546904" w:rsidRPr="00546904" w:rsidRDefault="00546904" w:rsidP="00546904">
      <w:pPr>
        <w:shd w:val="clear" w:color="auto" w:fill="FFFFFF"/>
        <w:spacing w:after="150" w:line="240" w:lineRule="auto"/>
        <w:rPr>
          <w:rFonts w:ascii="raleway" w:eastAsia="Times New Roman" w:hAnsi="raleway" w:cs="Times New Roman"/>
          <w:color w:val="333333"/>
          <w:sz w:val="27"/>
          <w:szCs w:val="27"/>
          <w:lang w:val="en-IN" w:eastAsia="en-IN"/>
        </w:rPr>
      </w:pPr>
      <w:r w:rsidRPr="00546904">
        <w:rPr>
          <w:rFonts w:ascii="raleway" w:eastAsia="Times New Roman" w:hAnsi="raleway" w:cs="Times New Roman"/>
          <w:color w:val="333333"/>
          <w:sz w:val="27"/>
          <w:szCs w:val="27"/>
          <w:lang w:val="en-IN" w:eastAsia="en-IN"/>
        </w:rPr>
        <w:t>There are few differences between the use of synchronized </w:t>
      </w:r>
      <w:r w:rsidRPr="00546904">
        <w:rPr>
          <w:rFonts w:ascii="raleway" w:eastAsia="Times New Roman" w:hAnsi="raleway" w:cs="Times New Roman"/>
          <w:i/>
          <w:iCs/>
          <w:color w:val="333333"/>
          <w:sz w:val="27"/>
          <w:szCs w:val="27"/>
          <w:lang w:val="en-IN" w:eastAsia="en-IN"/>
        </w:rPr>
        <w:t>block</w:t>
      </w:r>
      <w:r w:rsidRPr="00546904">
        <w:rPr>
          <w:rFonts w:ascii="raleway" w:eastAsia="Times New Roman" w:hAnsi="raleway" w:cs="Times New Roman"/>
          <w:color w:val="333333"/>
          <w:sz w:val="27"/>
          <w:szCs w:val="27"/>
          <w:lang w:val="en-IN" w:eastAsia="en-IN"/>
        </w:rPr>
        <w:t> and using </w:t>
      </w:r>
      <w:r w:rsidRPr="00546904">
        <w:rPr>
          <w:rFonts w:ascii="raleway" w:eastAsia="Times New Roman" w:hAnsi="raleway" w:cs="Times New Roman"/>
          <w:i/>
          <w:iCs/>
          <w:color w:val="333333"/>
          <w:sz w:val="27"/>
          <w:szCs w:val="27"/>
          <w:lang w:val="en-IN" w:eastAsia="en-IN"/>
        </w:rPr>
        <w:t>Lock</w:t>
      </w:r>
      <w:r w:rsidRPr="00546904">
        <w:rPr>
          <w:rFonts w:ascii="raleway" w:eastAsia="Times New Roman" w:hAnsi="raleway" w:cs="Times New Roman"/>
          <w:color w:val="333333"/>
          <w:sz w:val="27"/>
          <w:szCs w:val="27"/>
          <w:lang w:val="en-IN" w:eastAsia="en-IN"/>
        </w:rPr>
        <w:t> API’s:</w:t>
      </w:r>
    </w:p>
    <w:p w:rsidR="00546904" w:rsidRPr="00546904" w:rsidRDefault="00546904" w:rsidP="00546904">
      <w:pPr>
        <w:numPr>
          <w:ilvl w:val="0"/>
          <w:numId w:val="10"/>
        </w:numPr>
        <w:shd w:val="clear" w:color="auto" w:fill="FFFFFF"/>
        <w:spacing w:before="100" w:beforeAutospacing="1" w:after="100" w:afterAutospacing="1" w:line="240" w:lineRule="auto"/>
        <w:rPr>
          <w:rFonts w:ascii="raleway" w:eastAsia="Times New Roman" w:hAnsi="raleway" w:cs="Times New Roman"/>
          <w:color w:val="333333"/>
          <w:sz w:val="27"/>
          <w:szCs w:val="27"/>
          <w:lang w:val="en-IN" w:eastAsia="en-IN"/>
        </w:rPr>
      </w:pPr>
      <w:r w:rsidRPr="00546904">
        <w:rPr>
          <w:rFonts w:ascii="raleway" w:eastAsia="Times New Roman" w:hAnsi="raleway" w:cs="Times New Roman"/>
          <w:b/>
          <w:bCs/>
          <w:color w:val="333333"/>
          <w:sz w:val="27"/>
          <w:szCs w:val="27"/>
          <w:lang w:val="en-IN" w:eastAsia="en-IN"/>
        </w:rPr>
        <w:t>A </w:t>
      </w:r>
      <w:r w:rsidRPr="00546904">
        <w:rPr>
          <w:rFonts w:ascii="raleway" w:eastAsia="Times New Roman" w:hAnsi="raleway" w:cs="Times New Roman"/>
          <w:b/>
          <w:bCs/>
          <w:i/>
          <w:iCs/>
          <w:color w:val="333333"/>
          <w:sz w:val="27"/>
          <w:szCs w:val="27"/>
          <w:lang w:val="en-IN" w:eastAsia="en-IN"/>
        </w:rPr>
        <w:t>synchronized</w:t>
      </w:r>
      <w:r w:rsidRPr="00546904">
        <w:rPr>
          <w:rFonts w:ascii="raleway" w:eastAsia="Times New Roman" w:hAnsi="raleway" w:cs="Times New Roman"/>
          <w:b/>
          <w:bCs/>
          <w:color w:val="333333"/>
          <w:sz w:val="27"/>
          <w:szCs w:val="27"/>
          <w:lang w:val="en-IN" w:eastAsia="en-IN"/>
        </w:rPr>
        <w:t> </w:t>
      </w:r>
      <w:r w:rsidRPr="00546904">
        <w:rPr>
          <w:rFonts w:ascii="raleway" w:eastAsia="Times New Roman" w:hAnsi="raleway" w:cs="Times New Roman"/>
          <w:b/>
          <w:bCs/>
          <w:i/>
          <w:iCs/>
          <w:color w:val="333333"/>
          <w:sz w:val="27"/>
          <w:szCs w:val="27"/>
          <w:lang w:val="en-IN" w:eastAsia="en-IN"/>
        </w:rPr>
        <w:t>block</w:t>
      </w:r>
      <w:r w:rsidRPr="00546904">
        <w:rPr>
          <w:rFonts w:ascii="raleway" w:eastAsia="Times New Roman" w:hAnsi="raleway" w:cs="Times New Roman"/>
          <w:b/>
          <w:bCs/>
          <w:color w:val="333333"/>
          <w:sz w:val="27"/>
          <w:szCs w:val="27"/>
          <w:lang w:val="en-IN" w:eastAsia="en-IN"/>
        </w:rPr>
        <w:t> is fully contained within a method – </w:t>
      </w:r>
      <w:r w:rsidRPr="00546904">
        <w:rPr>
          <w:rFonts w:ascii="raleway" w:eastAsia="Times New Roman" w:hAnsi="raleway" w:cs="Times New Roman"/>
          <w:color w:val="333333"/>
          <w:sz w:val="27"/>
          <w:szCs w:val="27"/>
          <w:lang w:val="en-IN" w:eastAsia="en-IN"/>
        </w:rPr>
        <w:t>we can have </w:t>
      </w:r>
      <w:r w:rsidRPr="00546904">
        <w:rPr>
          <w:rFonts w:ascii="raleway" w:eastAsia="Times New Roman" w:hAnsi="raleway" w:cs="Times New Roman"/>
          <w:i/>
          <w:iCs/>
          <w:color w:val="333333"/>
          <w:sz w:val="27"/>
          <w:szCs w:val="27"/>
          <w:lang w:val="en-IN" w:eastAsia="en-IN"/>
        </w:rPr>
        <w:t>Lock</w:t>
      </w:r>
      <w:r w:rsidRPr="00546904">
        <w:rPr>
          <w:rFonts w:ascii="raleway" w:eastAsia="Times New Roman" w:hAnsi="raleway" w:cs="Times New Roman"/>
          <w:color w:val="333333"/>
          <w:sz w:val="27"/>
          <w:szCs w:val="27"/>
          <w:lang w:val="en-IN" w:eastAsia="en-IN"/>
        </w:rPr>
        <w:t> API’s </w:t>
      </w:r>
      <w:r w:rsidRPr="00546904">
        <w:rPr>
          <w:rFonts w:ascii="raleway" w:eastAsia="Times New Roman" w:hAnsi="raleway" w:cs="Times New Roman"/>
          <w:i/>
          <w:iCs/>
          <w:color w:val="333333"/>
          <w:sz w:val="27"/>
          <w:szCs w:val="27"/>
          <w:lang w:val="en-IN" w:eastAsia="en-IN"/>
        </w:rPr>
        <w:t>lock()</w:t>
      </w:r>
      <w:r w:rsidRPr="00546904">
        <w:rPr>
          <w:rFonts w:ascii="raleway" w:eastAsia="Times New Roman" w:hAnsi="raleway" w:cs="Times New Roman"/>
          <w:color w:val="333333"/>
          <w:sz w:val="27"/>
          <w:szCs w:val="27"/>
          <w:lang w:val="en-IN" w:eastAsia="en-IN"/>
        </w:rPr>
        <w:t> and </w:t>
      </w:r>
      <w:r w:rsidRPr="00546904">
        <w:rPr>
          <w:rFonts w:ascii="raleway" w:eastAsia="Times New Roman" w:hAnsi="raleway" w:cs="Times New Roman"/>
          <w:i/>
          <w:iCs/>
          <w:color w:val="333333"/>
          <w:sz w:val="27"/>
          <w:szCs w:val="27"/>
          <w:lang w:val="en-IN" w:eastAsia="en-IN"/>
        </w:rPr>
        <w:t>unlock()</w:t>
      </w:r>
      <w:r w:rsidRPr="00546904">
        <w:rPr>
          <w:rFonts w:ascii="raleway" w:eastAsia="Times New Roman" w:hAnsi="raleway" w:cs="Times New Roman"/>
          <w:color w:val="333333"/>
          <w:sz w:val="27"/>
          <w:szCs w:val="27"/>
          <w:lang w:val="en-IN" w:eastAsia="en-IN"/>
        </w:rPr>
        <w:t>operation in separate methods</w:t>
      </w:r>
    </w:p>
    <w:p w:rsidR="00546904" w:rsidRPr="00546904" w:rsidRDefault="00546904" w:rsidP="00546904">
      <w:pPr>
        <w:numPr>
          <w:ilvl w:val="0"/>
          <w:numId w:val="10"/>
        </w:numPr>
        <w:shd w:val="clear" w:color="auto" w:fill="FFFFFF"/>
        <w:spacing w:before="100" w:beforeAutospacing="1" w:after="100" w:afterAutospacing="1" w:line="240" w:lineRule="auto"/>
        <w:rPr>
          <w:rFonts w:ascii="raleway" w:eastAsia="Times New Roman" w:hAnsi="raleway" w:cs="Times New Roman"/>
          <w:color w:val="333333"/>
          <w:sz w:val="27"/>
          <w:szCs w:val="27"/>
          <w:lang w:val="en-IN" w:eastAsia="en-IN"/>
        </w:rPr>
      </w:pPr>
      <w:r w:rsidRPr="00546904">
        <w:rPr>
          <w:rFonts w:ascii="raleway" w:eastAsia="Times New Roman" w:hAnsi="raleway" w:cs="Times New Roman"/>
          <w:color w:val="333333"/>
          <w:sz w:val="27"/>
          <w:szCs w:val="27"/>
          <w:lang w:val="en-IN" w:eastAsia="en-IN"/>
        </w:rPr>
        <w:t>A s</w:t>
      </w:r>
      <w:r w:rsidRPr="00546904">
        <w:rPr>
          <w:rFonts w:ascii="raleway" w:eastAsia="Times New Roman" w:hAnsi="raleway" w:cs="Times New Roman"/>
          <w:i/>
          <w:iCs/>
          <w:color w:val="333333"/>
          <w:sz w:val="27"/>
          <w:szCs w:val="27"/>
          <w:lang w:val="en-IN" w:eastAsia="en-IN"/>
        </w:rPr>
        <w:t>ynchronized block</w:t>
      </w:r>
      <w:r w:rsidRPr="00546904">
        <w:rPr>
          <w:rFonts w:ascii="raleway" w:eastAsia="Times New Roman" w:hAnsi="raleway" w:cs="Times New Roman"/>
          <w:color w:val="333333"/>
          <w:sz w:val="27"/>
          <w:szCs w:val="27"/>
          <w:lang w:val="en-IN" w:eastAsia="en-IN"/>
        </w:rPr>
        <w:t> doesn’t support the fairness, any thread can acquire the lock once released, no preference can be specified. </w:t>
      </w:r>
      <w:r w:rsidRPr="00546904">
        <w:rPr>
          <w:rFonts w:ascii="raleway" w:eastAsia="Times New Roman" w:hAnsi="raleway" w:cs="Times New Roman"/>
          <w:b/>
          <w:bCs/>
          <w:color w:val="333333"/>
          <w:sz w:val="27"/>
          <w:szCs w:val="27"/>
          <w:lang w:val="en-IN" w:eastAsia="en-IN"/>
        </w:rPr>
        <w:t>We can achieve fairness within the </w:t>
      </w:r>
      <w:r w:rsidRPr="00546904">
        <w:rPr>
          <w:rFonts w:ascii="raleway" w:eastAsia="Times New Roman" w:hAnsi="raleway" w:cs="Times New Roman"/>
          <w:b/>
          <w:bCs/>
          <w:i/>
          <w:iCs/>
          <w:color w:val="333333"/>
          <w:sz w:val="27"/>
          <w:szCs w:val="27"/>
          <w:lang w:val="en-IN" w:eastAsia="en-IN"/>
        </w:rPr>
        <w:t>Lock</w:t>
      </w:r>
      <w:r w:rsidRPr="00546904">
        <w:rPr>
          <w:rFonts w:ascii="raleway" w:eastAsia="Times New Roman" w:hAnsi="raleway" w:cs="Times New Roman"/>
          <w:b/>
          <w:bCs/>
          <w:color w:val="333333"/>
          <w:sz w:val="27"/>
          <w:szCs w:val="27"/>
          <w:lang w:val="en-IN" w:eastAsia="en-IN"/>
        </w:rPr>
        <w:t> APIs by specifying the </w:t>
      </w:r>
      <w:proofErr w:type="spellStart"/>
      <w:r w:rsidRPr="00546904">
        <w:rPr>
          <w:rFonts w:ascii="raleway" w:eastAsia="Times New Roman" w:hAnsi="raleway" w:cs="Times New Roman"/>
          <w:b/>
          <w:bCs/>
          <w:i/>
          <w:iCs/>
          <w:color w:val="333333"/>
          <w:sz w:val="27"/>
          <w:szCs w:val="27"/>
          <w:lang w:val="en-IN" w:eastAsia="en-IN"/>
        </w:rPr>
        <w:t>fairness</w:t>
      </w:r>
      <w:r w:rsidRPr="00546904">
        <w:rPr>
          <w:rFonts w:ascii="raleway" w:eastAsia="Times New Roman" w:hAnsi="raleway" w:cs="Times New Roman"/>
          <w:b/>
          <w:bCs/>
          <w:color w:val="333333"/>
          <w:sz w:val="27"/>
          <w:szCs w:val="27"/>
          <w:lang w:val="en-IN" w:eastAsia="en-IN"/>
        </w:rPr>
        <w:t>property</w:t>
      </w:r>
      <w:proofErr w:type="spellEnd"/>
      <w:r w:rsidRPr="00546904">
        <w:rPr>
          <w:rFonts w:ascii="raleway" w:eastAsia="Times New Roman" w:hAnsi="raleway" w:cs="Times New Roman"/>
          <w:color w:val="333333"/>
          <w:sz w:val="27"/>
          <w:szCs w:val="27"/>
          <w:lang w:val="en-IN" w:eastAsia="en-IN"/>
        </w:rPr>
        <w:t>. It makes sure that longest waiting thread is given access to the lock</w:t>
      </w:r>
    </w:p>
    <w:p w:rsidR="00546904" w:rsidRPr="00546904" w:rsidRDefault="00546904" w:rsidP="00546904">
      <w:pPr>
        <w:numPr>
          <w:ilvl w:val="0"/>
          <w:numId w:val="10"/>
        </w:numPr>
        <w:shd w:val="clear" w:color="auto" w:fill="FFFFFF"/>
        <w:spacing w:before="100" w:beforeAutospacing="1" w:after="100" w:afterAutospacing="1" w:line="240" w:lineRule="auto"/>
        <w:rPr>
          <w:rFonts w:ascii="raleway" w:eastAsia="Times New Roman" w:hAnsi="raleway" w:cs="Times New Roman"/>
          <w:color w:val="333333"/>
          <w:sz w:val="27"/>
          <w:szCs w:val="27"/>
          <w:lang w:val="en-IN" w:eastAsia="en-IN"/>
        </w:rPr>
      </w:pPr>
      <w:r w:rsidRPr="00546904">
        <w:rPr>
          <w:rFonts w:ascii="raleway" w:eastAsia="Times New Roman" w:hAnsi="raleway" w:cs="Times New Roman"/>
          <w:color w:val="333333"/>
          <w:sz w:val="27"/>
          <w:szCs w:val="27"/>
          <w:lang w:val="en-IN" w:eastAsia="en-IN"/>
        </w:rPr>
        <w:t>A thread gets blocked if it can’t get an access to the synchronized </w:t>
      </w:r>
      <w:r w:rsidRPr="00546904">
        <w:rPr>
          <w:rFonts w:ascii="raleway" w:eastAsia="Times New Roman" w:hAnsi="raleway" w:cs="Times New Roman"/>
          <w:i/>
          <w:iCs/>
          <w:color w:val="333333"/>
          <w:sz w:val="27"/>
          <w:szCs w:val="27"/>
          <w:lang w:val="en-IN" w:eastAsia="en-IN"/>
        </w:rPr>
        <w:t>block</w:t>
      </w:r>
      <w:r w:rsidRPr="00546904">
        <w:rPr>
          <w:rFonts w:ascii="raleway" w:eastAsia="Times New Roman" w:hAnsi="raleway" w:cs="Times New Roman"/>
          <w:color w:val="333333"/>
          <w:sz w:val="27"/>
          <w:szCs w:val="27"/>
          <w:lang w:val="en-IN" w:eastAsia="en-IN"/>
        </w:rPr>
        <w:t>. </w:t>
      </w:r>
      <w:r w:rsidRPr="00546904">
        <w:rPr>
          <w:rFonts w:ascii="raleway" w:eastAsia="Times New Roman" w:hAnsi="raleway" w:cs="Times New Roman"/>
          <w:b/>
          <w:bCs/>
          <w:color w:val="333333"/>
          <w:sz w:val="27"/>
          <w:szCs w:val="27"/>
          <w:lang w:val="en-IN" w:eastAsia="en-IN"/>
        </w:rPr>
        <w:t>The </w:t>
      </w:r>
      <w:r w:rsidRPr="00546904">
        <w:rPr>
          <w:rFonts w:ascii="raleway" w:eastAsia="Times New Roman" w:hAnsi="raleway" w:cs="Times New Roman"/>
          <w:b/>
          <w:bCs/>
          <w:i/>
          <w:iCs/>
          <w:color w:val="333333"/>
          <w:sz w:val="27"/>
          <w:szCs w:val="27"/>
          <w:lang w:val="en-IN" w:eastAsia="en-IN"/>
        </w:rPr>
        <w:t>Lock</w:t>
      </w:r>
      <w:r w:rsidRPr="00546904">
        <w:rPr>
          <w:rFonts w:ascii="raleway" w:eastAsia="Times New Roman" w:hAnsi="raleway" w:cs="Times New Roman"/>
          <w:b/>
          <w:bCs/>
          <w:color w:val="333333"/>
          <w:sz w:val="27"/>
          <w:szCs w:val="27"/>
          <w:lang w:val="en-IN" w:eastAsia="en-IN"/>
        </w:rPr>
        <w:t> API provides </w:t>
      </w:r>
      <w:proofErr w:type="spellStart"/>
      <w:r w:rsidRPr="00546904">
        <w:rPr>
          <w:rFonts w:ascii="raleway" w:eastAsia="Times New Roman" w:hAnsi="raleway" w:cs="Times New Roman"/>
          <w:b/>
          <w:bCs/>
          <w:i/>
          <w:iCs/>
          <w:color w:val="333333"/>
          <w:sz w:val="27"/>
          <w:szCs w:val="27"/>
          <w:lang w:val="en-IN" w:eastAsia="en-IN"/>
        </w:rPr>
        <w:t>tryLock</w:t>
      </w:r>
      <w:proofErr w:type="spellEnd"/>
      <w:r w:rsidRPr="00546904">
        <w:rPr>
          <w:rFonts w:ascii="raleway" w:eastAsia="Times New Roman" w:hAnsi="raleway" w:cs="Times New Roman"/>
          <w:b/>
          <w:bCs/>
          <w:i/>
          <w:iCs/>
          <w:color w:val="333333"/>
          <w:sz w:val="27"/>
          <w:szCs w:val="27"/>
          <w:lang w:val="en-IN" w:eastAsia="en-IN"/>
        </w:rPr>
        <w:t>() </w:t>
      </w:r>
      <w:r w:rsidRPr="00546904">
        <w:rPr>
          <w:rFonts w:ascii="raleway" w:eastAsia="Times New Roman" w:hAnsi="raleway" w:cs="Times New Roman"/>
          <w:b/>
          <w:bCs/>
          <w:color w:val="333333"/>
          <w:sz w:val="27"/>
          <w:szCs w:val="27"/>
          <w:lang w:val="en-IN" w:eastAsia="en-IN"/>
        </w:rPr>
        <w:t>method. The thread acquires lock only if it’s available and not held by any other thread.</w:t>
      </w:r>
      <w:r w:rsidRPr="00546904">
        <w:rPr>
          <w:rFonts w:ascii="raleway" w:eastAsia="Times New Roman" w:hAnsi="raleway" w:cs="Times New Roman"/>
          <w:color w:val="333333"/>
          <w:sz w:val="27"/>
          <w:szCs w:val="27"/>
          <w:lang w:val="en-IN" w:eastAsia="en-IN"/>
        </w:rPr>
        <w:t> This reduces blocking time of thread waiting for the lock</w:t>
      </w:r>
    </w:p>
    <w:p w:rsidR="00546904" w:rsidRPr="00546904" w:rsidRDefault="00546904" w:rsidP="00546904">
      <w:pPr>
        <w:numPr>
          <w:ilvl w:val="0"/>
          <w:numId w:val="10"/>
        </w:numPr>
        <w:shd w:val="clear" w:color="auto" w:fill="FFFFFF"/>
        <w:spacing w:before="100" w:beforeAutospacing="1" w:after="100" w:afterAutospacing="1" w:line="240" w:lineRule="auto"/>
        <w:rPr>
          <w:rFonts w:ascii="raleway" w:eastAsia="Times New Roman" w:hAnsi="raleway" w:cs="Times New Roman"/>
          <w:color w:val="333333"/>
          <w:sz w:val="27"/>
          <w:szCs w:val="27"/>
          <w:lang w:val="en-IN" w:eastAsia="en-IN"/>
        </w:rPr>
      </w:pPr>
      <w:r w:rsidRPr="00546904">
        <w:rPr>
          <w:rFonts w:ascii="raleway" w:eastAsia="Times New Roman" w:hAnsi="raleway" w:cs="Times New Roman"/>
          <w:color w:val="333333"/>
          <w:sz w:val="27"/>
          <w:szCs w:val="27"/>
          <w:lang w:val="en-IN" w:eastAsia="en-IN"/>
        </w:rPr>
        <w:t>A thread which is in “waiting” state to acquire the access to </w:t>
      </w:r>
      <w:r w:rsidRPr="00546904">
        <w:rPr>
          <w:rFonts w:ascii="raleway" w:eastAsia="Times New Roman" w:hAnsi="raleway" w:cs="Times New Roman"/>
          <w:i/>
          <w:iCs/>
          <w:color w:val="333333"/>
          <w:sz w:val="27"/>
          <w:szCs w:val="27"/>
          <w:lang w:val="en-IN" w:eastAsia="en-IN"/>
        </w:rPr>
        <w:t>synchronized block</w:t>
      </w:r>
      <w:r w:rsidRPr="00546904">
        <w:rPr>
          <w:rFonts w:ascii="raleway" w:eastAsia="Times New Roman" w:hAnsi="raleway" w:cs="Times New Roman"/>
          <w:color w:val="333333"/>
          <w:sz w:val="27"/>
          <w:szCs w:val="27"/>
          <w:lang w:val="en-IN" w:eastAsia="en-IN"/>
        </w:rPr>
        <w:t>, can’t be interrupted. </w:t>
      </w:r>
      <w:r w:rsidRPr="00546904">
        <w:rPr>
          <w:rFonts w:ascii="raleway" w:eastAsia="Times New Roman" w:hAnsi="raleway" w:cs="Times New Roman"/>
          <w:b/>
          <w:bCs/>
          <w:color w:val="333333"/>
          <w:sz w:val="27"/>
          <w:szCs w:val="27"/>
          <w:lang w:val="en-IN" w:eastAsia="en-IN"/>
        </w:rPr>
        <w:t>The </w:t>
      </w:r>
      <w:proofErr w:type="spellStart"/>
      <w:r w:rsidRPr="00546904">
        <w:rPr>
          <w:rFonts w:ascii="raleway" w:eastAsia="Times New Roman" w:hAnsi="raleway" w:cs="Times New Roman"/>
          <w:b/>
          <w:bCs/>
          <w:i/>
          <w:iCs/>
          <w:color w:val="333333"/>
          <w:sz w:val="27"/>
          <w:szCs w:val="27"/>
          <w:lang w:val="en-IN" w:eastAsia="en-IN"/>
        </w:rPr>
        <w:t>Lock</w:t>
      </w:r>
      <w:r w:rsidRPr="00546904">
        <w:rPr>
          <w:rFonts w:ascii="raleway" w:eastAsia="Times New Roman" w:hAnsi="raleway" w:cs="Times New Roman"/>
          <w:b/>
          <w:bCs/>
          <w:color w:val="333333"/>
          <w:sz w:val="27"/>
          <w:szCs w:val="27"/>
          <w:lang w:val="en-IN" w:eastAsia="en-IN"/>
        </w:rPr>
        <w:t>API</w:t>
      </w:r>
      <w:proofErr w:type="spellEnd"/>
      <w:r w:rsidRPr="00546904">
        <w:rPr>
          <w:rFonts w:ascii="raleway" w:eastAsia="Times New Roman" w:hAnsi="raleway" w:cs="Times New Roman"/>
          <w:b/>
          <w:bCs/>
          <w:color w:val="333333"/>
          <w:sz w:val="27"/>
          <w:szCs w:val="27"/>
          <w:lang w:val="en-IN" w:eastAsia="en-IN"/>
        </w:rPr>
        <w:t xml:space="preserve"> provides a method </w:t>
      </w:r>
      <w:proofErr w:type="spellStart"/>
      <w:r w:rsidRPr="00546904">
        <w:rPr>
          <w:rFonts w:ascii="raleway" w:eastAsia="Times New Roman" w:hAnsi="raleway" w:cs="Times New Roman"/>
          <w:b/>
          <w:bCs/>
          <w:i/>
          <w:iCs/>
          <w:color w:val="333333"/>
          <w:sz w:val="27"/>
          <w:szCs w:val="27"/>
          <w:lang w:val="en-IN" w:eastAsia="en-IN"/>
        </w:rPr>
        <w:t>lockInterruptibly</w:t>
      </w:r>
      <w:proofErr w:type="spellEnd"/>
      <w:r w:rsidRPr="00546904">
        <w:rPr>
          <w:rFonts w:ascii="raleway" w:eastAsia="Times New Roman" w:hAnsi="raleway" w:cs="Times New Roman"/>
          <w:b/>
          <w:bCs/>
          <w:i/>
          <w:iCs/>
          <w:color w:val="333333"/>
          <w:sz w:val="27"/>
          <w:szCs w:val="27"/>
          <w:lang w:val="en-IN" w:eastAsia="en-IN"/>
        </w:rPr>
        <w:t>() </w:t>
      </w:r>
      <w:r w:rsidRPr="00546904">
        <w:rPr>
          <w:rFonts w:ascii="raleway" w:eastAsia="Times New Roman" w:hAnsi="raleway" w:cs="Times New Roman"/>
          <w:b/>
          <w:bCs/>
          <w:color w:val="333333"/>
          <w:sz w:val="27"/>
          <w:szCs w:val="27"/>
          <w:lang w:val="en-IN" w:eastAsia="en-IN"/>
        </w:rPr>
        <w:t>which can be used to interrupt the thread when it’s waiting for the lock</w:t>
      </w:r>
    </w:p>
    <w:p w:rsidR="00546904" w:rsidRPr="00546904" w:rsidRDefault="00546904" w:rsidP="00546904">
      <w:pPr>
        <w:shd w:val="clear" w:color="auto" w:fill="FFFFFF"/>
        <w:spacing w:before="504" w:after="312" w:line="240" w:lineRule="auto"/>
        <w:outlineLvl w:val="1"/>
        <w:rPr>
          <w:rFonts w:ascii="raleway" w:eastAsia="Times New Roman" w:hAnsi="raleway" w:cs="Times New Roman"/>
          <w:b/>
          <w:bCs/>
          <w:color w:val="333333"/>
          <w:sz w:val="44"/>
          <w:szCs w:val="44"/>
          <w:lang w:val="en-IN" w:eastAsia="en-IN"/>
        </w:rPr>
      </w:pPr>
      <w:r w:rsidRPr="00546904">
        <w:rPr>
          <w:rFonts w:ascii="raleway" w:eastAsia="Times New Roman" w:hAnsi="raleway" w:cs="Times New Roman"/>
          <w:b/>
          <w:bCs/>
          <w:color w:val="333333"/>
          <w:sz w:val="44"/>
          <w:szCs w:val="44"/>
          <w:lang w:val="en-IN" w:eastAsia="en-IN"/>
        </w:rPr>
        <w:lastRenderedPageBreak/>
        <w:t>3. </w:t>
      </w:r>
      <w:r w:rsidRPr="00546904">
        <w:rPr>
          <w:rFonts w:ascii="raleway" w:eastAsia="Times New Roman" w:hAnsi="raleway" w:cs="Times New Roman"/>
          <w:b/>
          <w:bCs/>
          <w:i/>
          <w:iCs/>
          <w:color w:val="333333"/>
          <w:sz w:val="44"/>
          <w:szCs w:val="44"/>
          <w:lang w:val="en-IN" w:eastAsia="en-IN"/>
        </w:rPr>
        <w:t>Lock</w:t>
      </w:r>
      <w:r w:rsidRPr="00546904">
        <w:rPr>
          <w:rFonts w:ascii="raleway" w:eastAsia="Times New Roman" w:hAnsi="raleway" w:cs="Times New Roman"/>
          <w:b/>
          <w:bCs/>
          <w:color w:val="333333"/>
          <w:sz w:val="44"/>
          <w:szCs w:val="44"/>
          <w:lang w:val="en-IN" w:eastAsia="en-IN"/>
        </w:rPr>
        <w:t> API</w:t>
      </w:r>
    </w:p>
    <w:p w:rsidR="00546904" w:rsidRPr="00546904" w:rsidRDefault="00546904" w:rsidP="00546904">
      <w:pPr>
        <w:shd w:val="clear" w:color="auto" w:fill="FFFFFF"/>
        <w:spacing w:after="150" w:line="240" w:lineRule="auto"/>
        <w:rPr>
          <w:rFonts w:ascii="raleway" w:eastAsia="Times New Roman" w:hAnsi="raleway" w:cs="Times New Roman"/>
          <w:color w:val="333333"/>
          <w:sz w:val="27"/>
          <w:szCs w:val="27"/>
          <w:lang w:val="en-IN" w:eastAsia="en-IN"/>
        </w:rPr>
      </w:pPr>
      <w:r w:rsidRPr="00546904">
        <w:rPr>
          <w:rFonts w:ascii="raleway" w:eastAsia="Times New Roman" w:hAnsi="raleway" w:cs="Times New Roman"/>
          <w:color w:val="333333"/>
          <w:sz w:val="27"/>
          <w:szCs w:val="27"/>
          <w:lang w:val="en-IN" w:eastAsia="en-IN"/>
        </w:rPr>
        <w:t>Let’s take a look at the methods in the </w:t>
      </w:r>
      <w:r w:rsidRPr="00546904">
        <w:rPr>
          <w:rFonts w:ascii="raleway" w:eastAsia="Times New Roman" w:hAnsi="raleway" w:cs="Times New Roman"/>
          <w:i/>
          <w:iCs/>
          <w:color w:val="333333"/>
          <w:sz w:val="27"/>
          <w:szCs w:val="27"/>
          <w:lang w:val="en-IN" w:eastAsia="en-IN"/>
        </w:rPr>
        <w:t>Lock</w:t>
      </w:r>
      <w:r w:rsidRPr="00546904">
        <w:rPr>
          <w:rFonts w:ascii="raleway" w:eastAsia="Times New Roman" w:hAnsi="raleway" w:cs="Times New Roman"/>
          <w:color w:val="333333"/>
          <w:sz w:val="27"/>
          <w:szCs w:val="27"/>
          <w:lang w:val="en-IN" w:eastAsia="en-IN"/>
        </w:rPr>
        <w:t> interface:</w:t>
      </w:r>
    </w:p>
    <w:p w:rsidR="00546904" w:rsidRPr="00546904" w:rsidRDefault="00546904" w:rsidP="00546904">
      <w:pPr>
        <w:numPr>
          <w:ilvl w:val="0"/>
          <w:numId w:val="11"/>
        </w:numPr>
        <w:shd w:val="clear" w:color="auto" w:fill="FFFFFF"/>
        <w:spacing w:before="100" w:beforeAutospacing="1" w:after="100" w:afterAutospacing="1" w:line="240" w:lineRule="auto"/>
        <w:rPr>
          <w:rFonts w:ascii="raleway" w:eastAsia="Times New Roman" w:hAnsi="raleway" w:cs="Times New Roman"/>
          <w:color w:val="333333"/>
          <w:sz w:val="27"/>
          <w:szCs w:val="27"/>
          <w:lang w:val="en-IN" w:eastAsia="en-IN"/>
        </w:rPr>
      </w:pPr>
      <w:r w:rsidRPr="00546904">
        <w:rPr>
          <w:rFonts w:ascii="raleway" w:eastAsia="Times New Roman" w:hAnsi="raleway" w:cs="Times New Roman"/>
          <w:b/>
          <w:bCs/>
          <w:i/>
          <w:iCs/>
          <w:color w:val="333333"/>
          <w:sz w:val="27"/>
          <w:szCs w:val="27"/>
          <w:lang w:val="en-IN" w:eastAsia="en-IN"/>
        </w:rPr>
        <w:t>void lock()</w:t>
      </w:r>
      <w:r w:rsidRPr="00546904">
        <w:rPr>
          <w:rFonts w:ascii="raleway" w:eastAsia="Times New Roman" w:hAnsi="raleway" w:cs="Times New Roman"/>
          <w:i/>
          <w:iCs/>
          <w:color w:val="333333"/>
          <w:sz w:val="27"/>
          <w:szCs w:val="27"/>
          <w:lang w:val="en-IN" w:eastAsia="en-IN"/>
        </w:rPr>
        <w:t> – </w:t>
      </w:r>
      <w:r w:rsidRPr="00546904">
        <w:rPr>
          <w:rFonts w:ascii="raleway" w:eastAsia="Times New Roman" w:hAnsi="raleway" w:cs="Times New Roman"/>
          <w:color w:val="333333"/>
          <w:sz w:val="27"/>
          <w:szCs w:val="27"/>
          <w:lang w:val="en-IN" w:eastAsia="en-IN"/>
        </w:rPr>
        <w:t>acquire the lock if it’s available; if the lock isn’t available a thread gets blocked until the lock is released</w:t>
      </w:r>
    </w:p>
    <w:p w:rsidR="00546904" w:rsidRPr="00546904" w:rsidRDefault="00546904" w:rsidP="00546904">
      <w:pPr>
        <w:numPr>
          <w:ilvl w:val="0"/>
          <w:numId w:val="11"/>
        </w:numPr>
        <w:shd w:val="clear" w:color="auto" w:fill="FFFFFF"/>
        <w:spacing w:before="100" w:beforeAutospacing="1" w:after="100" w:afterAutospacing="1" w:line="240" w:lineRule="auto"/>
        <w:rPr>
          <w:rFonts w:ascii="raleway" w:eastAsia="Times New Roman" w:hAnsi="raleway" w:cs="Times New Roman"/>
          <w:color w:val="333333"/>
          <w:sz w:val="27"/>
          <w:szCs w:val="27"/>
          <w:lang w:val="en-IN" w:eastAsia="en-IN"/>
        </w:rPr>
      </w:pPr>
      <w:r w:rsidRPr="00546904">
        <w:rPr>
          <w:rFonts w:ascii="raleway" w:eastAsia="Times New Roman" w:hAnsi="raleway" w:cs="Times New Roman"/>
          <w:b/>
          <w:bCs/>
          <w:i/>
          <w:iCs/>
          <w:color w:val="333333"/>
          <w:sz w:val="27"/>
          <w:szCs w:val="27"/>
          <w:lang w:val="en-IN" w:eastAsia="en-IN"/>
        </w:rPr>
        <w:t xml:space="preserve">void </w:t>
      </w:r>
      <w:proofErr w:type="spellStart"/>
      <w:r w:rsidRPr="00546904">
        <w:rPr>
          <w:rFonts w:ascii="raleway" w:eastAsia="Times New Roman" w:hAnsi="raleway" w:cs="Times New Roman"/>
          <w:b/>
          <w:bCs/>
          <w:i/>
          <w:iCs/>
          <w:color w:val="333333"/>
          <w:sz w:val="27"/>
          <w:szCs w:val="27"/>
          <w:lang w:val="en-IN" w:eastAsia="en-IN"/>
        </w:rPr>
        <w:t>lockInterruptibly</w:t>
      </w:r>
      <w:proofErr w:type="spellEnd"/>
      <w:r w:rsidRPr="00546904">
        <w:rPr>
          <w:rFonts w:ascii="raleway" w:eastAsia="Times New Roman" w:hAnsi="raleway" w:cs="Times New Roman"/>
          <w:b/>
          <w:bCs/>
          <w:i/>
          <w:iCs/>
          <w:color w:val="333333"/>
          <w:sz w:val="27"/>
          <w:szCs w:val="27"/>
          <w:lang w:val="en-IN" w:eastAsia="en-IN"/>
        </w:rPr>
        <w:t>()</w:t>
      </w:r>
      <w:r w:rsidRPr="00546904">
        <w:rPr>
          <w:rFonts w:ascii="raleway" w:eastAsia="Times New Roman" w:hAnsi="raleway" w:cs="Times New Roman"/>
          <w:color w:val="333333"/>
          <w:sz w:val="27"/>
          <w:szCs w:val="27"/>
          <w:lang w:val="en-IN" w:eastAsia="en-IN"/>
        </w:rPr>
        <w:t> – this is similar to the </w:t>
      </w:r>
      <w:r w:rsidRPr="00546904">
        <w:rPr>
          <w:rFonts w:ascii="raleway" w:eastAsia="Times New Roman" w:hAnsi="raleway" w:cs="Times New Roman"/>
          <w:i/>
          <w:iCs/>
          <w:color w:val="333333"/>
          <w:sz w:val="27"/>
          <w:szCs w:val="27"/>
          <w:lang w:val="en-IN" w:eastAsia="en-IN"/>
        </w:rPr>
        <w:t>lock(), </w:t>
      </w:r>
      <w:r w:rsidRPr="00546904">
        <w:rPr>
          <w:rFonts w:ascii="raleway" w:eastAsia="Times New Roman" w:hAnsi="raleway" w:cs="Times New Roman"/>
          <w:color w:val="333333"/>
          <w:sz w:val="27"/>
          <w:szCs w:val="27"/>
          <w:lang w:val="en-IN" w:eastAsia="en-IN"/>
        </w:rPr>
        <w:t>but it allows the blocked thread to be interrupted and resume the execution through a thrown </w:t>
      </w:r>
      <w:proofErr w:type="spellStart"/>
      <w:r w:rsidRPr="00546904">
        <w:rPr>
          <w:rFonts w:ascii="raleway" w:eastAsia="Times New Roman" w:hAnsi="raleway" w:cs="Times New Roman"/>
          <w:i/>
          <w:iCs/>
          <w:color w:val="333333"/>
          <w:sz w:val="27"/>
          <w:szCs w:val="27"/>
          <w:lang w:val="en-IN" w:eastAsia="en-IN"/>
        </w:rPr>
        <w:t>java.lang.InterruptedException</w:t>
      </w:r>
      <w:proofErr w:type="spellEnd"/>
    </w:p>
    <w:p w:rsidR="00546904" w:rsidRPr="00546904" w:rsidRDefault="00546904" w:rsidP="00546904">
      <w:pPr>
        <w:numPr>
          <w:ilvl w:val="0"/>
          <w:numId w:val="11"/>
        </w:numPr>
        <w:shd w:val="clear" w:color="auto" w:fill="FFFFFF"/>
        <w:spacing w:before="100" w:beforeAutospacing="1" w:after="100" w:afterAutospacing="1" w:line="240" w:lineRule="auto"/>
        <w:rPr>
          <w:rFonts w:ascii="raleway" w:eastAsia="Times New Roman" w:hAnsi="raleway" w:cs="Times New Roman"/>
          <w:color w:val="333333"/>
          <w:sz w:val="27"/>
          <w:szCs w:val="27"/>
          <w:lang w:val="en-IN" w:eastAsia="en-IN"/>
        </w:rPr>
      </w:pPr>
      <w:proofErr w:type="spellStart"/>
      <w:r w:rsidRPr="00546904">
        <w:rPr>
          <w:rFonts w:ascii="raleway" w:eastAsia="Times New Roman" w:hAnsi="raleway" w:cs="Times New Roman"/>
          <w:b/>
          <w:bCs/>
          <w:i/>
          <w:iCs/>
          <w:color w:val="333333"/>
          <w:sz w:val="27"/>
          <w:szCs w:val="27"/>
          <w:lang w:val="en-IN" w:eastAsia="en-IN"/>
        </w:rPr>
        <w:t>boolean</w:t>
      </w:r>
      <w:proofErr w:type="spellEnd"/>
      <w:r w:rsidRPr="00546904">
        <w:rPr>
          <w:rFonts w:ascii="raleway" w:eastAsia="Times New Roman" w:hAnsi="raleway" w:cs="Times New Roman"/>
          <w:b/>
          <w:bCs/>
          <w:i/>
          <w:iCs/>
          <w:color w:val="333333"/>
          <w:sz w:val="27"/>
          <w:szCs w:val="27"/>
          <w:lang w:val="en-IN" w:eastAsia="en-IN"/>
        </w:rPr>
        <w:t xml:space="preserve"> </w:t>
      </w:r>
      <w:proofErr w:type="spellStart"/>
      <w:r w:rsidRPr="00546904">
        <w:rPr>
          <w:rFonts w:ascii="raleway" w:eastAsia="Times New Roman" w:hAnsi="raleway" w:cs="Times New Roman"/>
          <w:b/>
          <w:bCs/>
          <w:i/>
          <w:iCs/>
          <w:color w:val="333333"/>
          <w:sz w:val="27"/>
          <w:szCs w:val="27"/>
          <w:lang w:val="en-IN" w:eastAsia="en-IN"/>
        </w:rPr>
        <w:t>tryLock</w:t>
      </w:r>
      <w:proofErr w:type="spellEnd"/>
      <w:r w:rsidRPr="00546904">
        <w:rPr>
          <w:rFonts w:ascii="raleway" w:eastAsia="Times New Roman" w:hAnsi="raleway" w:cs="Times New Roman"/>
          <w:b/>
          <w:bCs/>
          <w:i/>
          <w:iCs/>
          <w:color w:val="333333"/>
          <w:sz w:val="27"/>
          <w:szCs w:val="27"/>
          <w:lang w:val="en-IN" w:eastAsia="en-IN"/>
        </w:rPr>
        <w:t>()</w:t>
      </w:r>
      <w:r w:rsidRPr="00546904">
        <w:rPr>
          <w:rFonts w:ascii="raleway" w:eastAsia="Times New Roman" w:hAnsi="raleway" w:cs="Times New Roman"/>
          <w:b/>
          <w:bCs/>
          <w:color w:val="333333"/>
          <w:sz w:val="27"/>
          <w:szCs w:val="27"/>
          <w:lang w:val="en-IN" w:eastAsia="en-IN"/>
        </w:rPr>
        <w:t> </w:t>
      </w:r>
      <w:r w:rsidRPr="00546904">
        <w:rPr>
          <w:rFonts w:ascii="raleway" w:eastAsia="Times New Roman" w:hAnsi="raleway" w:cs="Times New Roman"/>
          <w:color w:val="333333"/>
          <w:sz w:val="27"/>
          <w:szCs w:val="27"/>
          <w:lang w:val="en-IN" w:eastAsia="en-IN"/>
        </w:rPr>
        <w:t>– this is a non-blocking version of </w:t>
      </w:r>
      <w:r w:rsidRPr="00546904">
        <w:rPr>
          <w:rFonts w:ascii="raleway" w:eastAsia="Times New Roman" w:hAnsi="raleway" w:cs="Times New Roman"/>
          <w:i/>
          <w:iCs/>
          <w:color w:val="333333"/>
          <w:sz w:val="27"/>
          <w:szCs w:val="27"/>
          <w:lang w:val="en-IN" w:eastAsia="en-IN"/>
        </w:rPr>
        <w:t>lock() </w:t>
      </w:r>
      <w:r w:rsidRPr="00546904">
        <w:rPr>
          <w:rFonts w:ascii="raleway" w:eastAsia="Times New Roman" w:hAnsi="raleway" w:cs="Times New Roman"/>
          <w:color w:val="333333"/>
          <w:sz w:val="27"/>
          <w:szCs w:val="27"/>
          <w:lang w:val="en-IN" w:eastAsia="en-IN"/>
        </w:rPr>
        <w:t>method; it attempts to acquire the lock immediately, return true if locking succeeds</w:t>
      </w:r>
    </w:p>
    <w:p w:rsidR="00546904" w:rsidRPr="00546904" w:rsidRDefault="00546904" w:rsidP="00546904">
      <w:pPr>
        <w:numPr>
          <w:ilvl w:val="0"/>
          <w:numId w:val="11"/>
        </w:numPr>
        <w:shd w:val="clear" w:color="auto" w:fill="FFFFFF"/>
        <w:spacing w:before="100" w:beforeAutospacing="1" w:after="100" w:afterAutospacing="1" w:line="240" w:lineRule="auto"/>
        <w:rPr>
          <w:rFonts w:ascii="raleway" w:eastAsia="Times New Roman" w:hAnsi="raleway" w:cs="Times New Roman"/>
          <w:color w:val="333333"/>
          <w:sz w:val="27"/>
          <w:szCs w:val="27"/>
          <w:lang w:val="en-IN" w:eastAsia="en-IN"/>
        </w:rPr>
      </w:pPr>
      <w:proofErr w:type="spellStart"/>
      <w:r w:rsidRPr="00546904">
        <w:rPr>
          <w:rFonts w:ascii="raleway" w:eastAsia="Times New Roman" w:hAnsi="raleway" w:cs="Times New Roman"/>
          <w:b/>
          <w:bCs/>
          <w:i/>
          <w:iCs/>
          <w:color w:val="333333"/>
          <w:sz w:val="27"/>
          <w:szCs w:val="27"/>
          <w:lang w:val="en-IN" w:eastAsia="en-IN"/>
        </w:rPr>
        <w:t>boolean</w:t>
      </w:r>
      <w:proofErr w:type="spellEnd"/>
      <w:r w:rsidRPr="00546904">
        <w:rPr>
          <w:rFonts w:ascii="raleway" w:eastAsia="Times New Roman" w:hAnsi="raleway" w:cs="Times New Roman"/>
          <w:b/>
          <w:bCs/>
          <w:i/>
          <w:iCs/>
          <w:color w:val="333333"/>
          <w:sz w:val="27"/>
          <w:szCs w:val="27"/>
          <w:lang w:val="en-IN" w:eastAsia="en-IN"/>
        </w:rPr>
        <w:t xml:space="preserve"> </w:t>
      </w:r>
      <w:proofErr w:type="spellStart"/>
      <w:r w:rsidRPr="00546904">
        <w:rPr>
          <w:rFonts w:ascii="raleway" w:eastAsia="Times New Roman" w:hAnsi="raleway" w:cs="Times New Roman"/>
          <w:b/>
          <w:bCs/>
          <w:i/>
          <w:iCs/>
          <w:color w:val="333333"/>
          <w:sz w:val="27"/>
          <w:szCs w:val="27"/>
          <w:lang w:val="en-IN" w:eastAsia="en-IN"/>
        </w:rPr>
        <w:t>tryLock</w:t>
      </w:r>
      <w:proofErr w:type="spellEnd"/>
      <w:r w:rsidRPr="00546904">
        <w:rPr>
          <w:rFonts w:ascii="raleway" w:eastAsia="Times New Roman" w:hAnsi="raleway" w:cs="Times New Roman"/>
          <w:b/>
          <w:bCs/>
          <w:i/>
          <w:iCs/>
          <w:color w:val="333333"/>
          <w:sz w:val="27"/>
          <w:szCs w:val="27"/>
          <w:lang w:val="en-IN" w:eastAsia="en-IN"/>
        </w:rPr>
        <w:t xml:space="preserve">(long timeout, </w:t>
      </w:r>
      <w:proofErr w:type="spellStart"/>
      <w:r w:rsidRPr="00546904">
        <w:rPr>
          <w:rFonts w:ascii="raleway" w:eastAsia="Times New Roman" w:hAnsi="raleway" w:cs="Times New Roman"/>
          <w:b/>
          <w:bCs/>
          <w:i/>
          <w:iCs/>
          <w:color w:val="333333"/>
          <w:sz w:val="27"/>
          <w:szCs w:val="27"/>
          <w:lang w:val="en-IN" w:eastAsia="en-IN"/>
        </w:rPr>
        <w:t>TimeUnit</w:t>
      </w:r>
      <w:proofErr w:type="spellEnd"/>
      <w:r w:rsidRPr="00546904">
        <w:rPr>
          <w:rFonts w:ascii="raleway" w:eastAsia="Times New Roman" w:hAnsi="raleway" w:cs="Times New Roman"/>
          <w:b/>
          <w:bCs/>
          <w:i/>
          <w:iCs/>
          <w:color w:val="333333"/>
          <w:sz w:val="27"/>
          <w:szCs w:val="27"/>
          <w:lang w:val="en-IN" w:eastAsia="en-IN"/>
        </w:rPr>
        <w:t xml:space="preserve"> </w:t>
      </w:r>
      <w:proofErr w:type="spellStart"/>
      <w:r w:rsidRPr="00546904">
        <w:rPr>
          <w:rFonts w:ascii="raleway" w:eastAsia="Times New Roman" w:hAnsi="raleway" w:cs="Times New Roman"/>
          <w:b/>
          <w:bCs/>
          <w:i/>
          <w:iCs/>
          <w:color w:val="333333"/>
          <w:sz w:val="27"/>
          <w:szCs w:val="27"/>
          <w:lang w:val="en-IN" w:eastAsia="en-IN"/>
        </w:rPr>
        <w:t>timeUnit</w:t>
      </w:r>
      <w:proofErr w:type="spellEnd"/>
      <w:r w:rsidRPr="00546904">
        <w:rPr>
          <w:rFonts w:ascii="raleway" w:eastAsia="Times New Roman" w:hAnsi="raleway" w:cs="Times New Roman"/>
          <w:b/>
          <w:bCs/>
          <w:i/>
          <w:iCs/>
          <w:color w:val="333333"/>
          <w:sz w:val="27"/>
          <w:szCs w:val="27"/>
          <w:lang w:val="en-IN" w:eastAsia="en-IN"/>
        </w:rPr>
        <w:t>)</w:t>
      </w:r>
      <w:r w:rsidRPr="00546904">
        <w:rPr>
          <w:rFonts w:ascii="raleway" w:eastAsia="Times New Roman" w:hAnsi="raleway" w:cs="Times New Roman"/>
          <w:i/>
          <w:iCs/>
          <w:color w:val="333333"/>
          <w:sz w:val="27"/>
          <w:szCs w:val="27"/>
          <w:lang w:val="en-IN" w:eastAsia="en-IN"/>
        </w:rPr>
        <w:t> – </w:t>
      </w:r>
      <w:r w:rsidRPr="00546904">
        <w:rPr>
          <w:rFonts w:ascii="raleway" w:eastAsia="Times New Roman" w:hAnsi="raleway" w:cs="Times New Roman"/>
          <w:color w:val="333333"/>
          <w:sz w:val="27"/>
          <w:szCs w:val="27"/>
          <w:lang w:val="en-IN" w:eastAsia="en-IN"/>
        </w:rPr>
        <w:t>this is similar to </w:t>
      </w:r>
      <w:proofErr w:type="spellStart"/>
      <w:r w:rsidRPr="00546904">
        <w:rPr>
          <w:rFonts w:ascii="raleway" w:eastAsia="Times New Roman" w:hAnsi="raleway" w:cs="Times New Roman"/>
          <w:i/>
          <w:iCs/>
          <w:color w:val="333333"/>
          <w:sz w:val="27"/>
          <w:szCs w:val="27"/>
          <w:lang w:val="en-IN" w:eastAsia="en-IN"/>
        </w:rPr>
        <w:t>tryLock</w:t>
      </w:r>
      <w:proofErr w:type="spellEnd"/>
      <w:r w:rsidRPr="00546904">
        <w:rPr>
          <w:rFonts w:ascii="raleway" w:eastAsia="Times New Roman" w:hAnsi="raleway" w:cs="Times New Roman"/>
          <w:i/>
          <w:iCs/>
          <w:color w:val="333333"/>
          <w:sz w:val="27"/>
          <w:szCs w:val="27"/>
          <w:lang w:val="en-IN" w:eastAsia="en-IN"/>
        </w:rPr>
        <w:t>(), </w:t>
      </w:r>
      <w:r w:rsidRPr="00546904">
        <w:rPr>
          <w:rFonts w:ascii="raleway" w:eastAsia="Times New Roman" w:hAnsi="raleway" w:cs="Times New Roman"/>
          <w:color w:val="333333"/>
          <w:sz w:val="27"/>
          <w:szCs w:val="27"/>
          <w:lang w:val="en-IN" w:eastAsia="en-IN"/>
        </w:rPr>
        <w:t>except it waits up the given timeout before giving up trying to acquire the </w:t>
      </w:r>
      <w:r w:rsidRPr="00546904">
        <w:rPr>
          <w:rFonts w:ascii="raleway" w:eastAsia="Times New Roman" w:hAnsi="raleway" w:cs="Times New Roman"/>
          <w:i/>
          <w:iCs/>
          <w:color w:val="333333"/>
          <w:sz w:val="27"/>
          <w:szCs w:val="27"/>
          <w:lang w:val="en-IN" w:eastAsia="en-IN"/>
        </w:rPr>
        <w:t>Lock</w:t>
      </w:r>
    </w:p>
    <w:p w:rsidR="00546904" w:rsidRPr="00546904" w:rsidRDefault="00546904" w:rsidP="00546904">
      <w:pPr>
        <w:numPr>
          <w:ilvl w:val="0"/>
          <w:numId w:val="11"/>
        </w:numPr>
        <w:shd w:val="clear" w:color="auto" w:fill="FFFFFF"/>
        <w:spacing w:before="100" w:beforeAutospacing="1" w:after="100" w:afterAutospacing="1" w:line="240" w:lineRule="auto"/>
        <w:rPr>
          <w:rFonts w:ascii="raleway" w:eastAsia="Times New Roman" w:hAnsi="raleway" w:cs="Times New Roman"/>
          <w:color w:val="333333"/>
          <w:sz w:val="27"/>
          <w:szCs w:val="27"/>
          <w:lang w:val="en-IN" w:eastAsia="en-IN"/>
        </w:rPr>
      </w:pPr>
      <w:r w:rsidRPr="00546904">
        <w:rPr>
          <w:rFonts w:ascii="raleway" w:eastAsia="Times New Roman" w:hAnsi="raleway" w:cs="Times New Roman"/>
          <w:b/>
          <w:bCs/>
          <w:color w:val="333333"/>
          <w:sz w:val="27"/>
          <w:szCs w:val="27"/>
          <w:lang w:val="en-IN" w:eastAsia="en-IN"/>
        </w:rPr>
        <w:t>void </w:t>
      </w:r>
      <w:r w:rsidRPr="00546904">
        <w:rPr>
          <w:rFonts w:ascii="raleway" w:eastAsia="Times New Roman" w:hAnsi="raleway" w:cs="Times New Roman"/>
          <w:b/>
          <w:bCs/>
          <w:i/>
          <w:iCs/>
          <w:color w:val="333333"/>
          <w:sz w:val="27"/>
          <w:szCs w:val="27"/>
          <w:lang w:val="en-IN" w:eastAsia="en-IN"/>
        </w:rPr>
        <w:t>unlock()</w:t>
      </w:r>
      <w:r w:rsidRPr="00546904">
        <w:rPr>
          <w:rFonts w:ascii="raleway" w:eastAsia="Times New Roman" w:hAnsi="raleway" w:cs="Times New Roman"/>
          <w:color w:val="333333"/>
          <w:sz w:val="27"/>
          <w:szCs w:val="27"/>
          <w:lang w:val="en-IN" w:eastAsia="en-IN"/>
        </w:rPr>
        <w:t> – unlocks the </w:t>
      </w:r>
      <w:r w:rsidRPr="00546904">
        <w:rPr>
          <w:rFonts w:ascii="raleway" w:eastAsia="Times New Roman" w:hAnsi="raleway" w:cs="Times New Roman"/>
          <w:i/>
          <w:iCs/>
          <w:color w:val="333333"/>
          <w:sz w:val="27"/>
          <w:szCs w:val="27"/>
          <w:lang w:val="en-IN" w:eastAsia="en-IN"/>
        </w:rPr>
        <w:t>Lock</w:t>
      </w:r>
      <w:r w:rsidRPr="00546904">
        <w:rPr>
          <w:rFonts w:ascii="raleway" w:eastAsia="Times New Roman" w:hAnsi="raleway" w:cs="Times New Roman"/>
          <w:color w:val="333333"/>
          <w:sz w:val="27"/>
          <w:szCs w:val="27"/>
          <w:lang w:val="en-IN" w:eastAsia="en-IN"/>
        </w:rPr>
        <w:t> instance</w:t>
      </w:r>
    </w:p>
    <w:p w:rsidR="00546904" w:rsidRPr="00546904" w:rsidRDefault="00546904" w:rsidP="00546904">
      <w:pPr>
        <w:shd w:val="clear" w:color="auto" w:fill="FFFFFF"/>
        <w:spacing w:after="150" w:line="240" w:lineRule="auto"/>
        <w:rPr>
          <w:rFonts w:ascii="raleway" w:eastAsia="Times New Roman" w:hAnsi="raleway" w:cs="Times New Roman"/>
          <w:color w:val="333333"/>
          <w:sz w:val="27"/>
          <w:szCs w:val="27"/>
          <w:lang w:val="en-IN" w:eastAsia="en-IN"/>
        </w:rPr>
      </w:pPr>
      <w:r w:rsidRPr="00546904">
        <w:rPr>
          <w:rFonts w:ascii="raleway" w:eastAsia="Times New Roman" w:hAnsi="raleway" w:cs="Times New Roman"/>
          <w:color w:val="333333"/>
          <w:sz w:val="27"/>
          <w:szCs w:val="27"/>
          <w:lang w:val="en-IN" w:eastAsia="en-IN"/>
        </w:rPr>
        <w:t>A locked instance should always be unlocked to avoid deadlock condition. A recommended code block to use the lock should contain a </w:t>
      </w:r>
      <w:r w:rsidRPr="00546904">
        <w:rPr>
          <w:rFonts w:ascii="raleway" w:eastAsia="Times New Roman" w:hAnsi="raleway" w:cs="Times New Roman"/>
          <w:i/>
          <w:iCs/>
          <w:color w:val="333333"/>
          <w:sz w:val="27"/>
          <w:szCs w:val="27"/>
          <w:lang w:val="en-IN" w:eastAsia="en-IN"/>
        </w:rPr>
        <w:t>try/catch</w:t>
      </w:r>
      <w:r w:rsidRPr="00546904">
        <w:rPr>
          <w:rFonts w:ascii="raleway" w:eastAsia="Times New Roman" w:hAnsi="raleway" w:cs="Times New Roman"/>
          <w:color w:val="333333"/>
          <w:sz w:val="27"/>
          <w:szCs w:val="27"/>
          <w:lang w:val="en-IN" w:eastAsia="en-IN"/>
        </w:rPr>
        <w:t> and </w:t>
      </w:r>
      <w:r w:rsidRPr="00546904">
        <w:rPr>
          <w:rFonts w:ascii="raleway" w:eastAsia="Times New Roman" w:hAnsi="raleway" w:cs="Times New Roman"/>
          <w:i/>
          <w:iCs/>
          <w:color w:val="333333"/>
          <w:sz w:val="27"/>
          <w:szCs w:val="27"/>
          <w:lang w:val="en-IN" w:eastAsia="en-IN"/>
        </w:rPr>
        <w:t>finally</w:t>
      </w:r>
      <w:r w:rsidRPr="00546904">
        <w:rPr>
          <w:rFonts w:ascii="raleway" w:eastAsia="Times New Roman" w:hAnsi="raleway" w:cs="Times New Roman"/>
          <w:color w:val="333333"/>
          <w:sz w:val="27"/>
          <w:szCs w:val="27"/>
          <w:lang w:val="en-IN" w:eastAsia="en-IN"/>
        </w:rPr>
        <w:t> block:</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546904" w:rsidRPr="00546904" w:rsidTr="00546904">
        <w:trPr>
          <w:tblCellSpacing w:w="0" w:type="dxa"/>
        </w:trPr>
        <w:tc>
          <w:tcPr>
            <w:tcW w:w="0" w:type="auto"/>
            <w:vAlign w:val="center"/>
            <w:hideMark/>
          </w:tcPr>
          <w:p w:rsidR="00546904" w:rsidRPr="00546904" w:rsidRDefault="00546904" w:rsidP="00546904">
            <w:pPr>
              <w:spacing w:after="0" w:line="240" w:lineRule="auto"/>
              <w:rPr>
                <w:rFonts w:ascii="Times New Roman" w:eastAsia="Times New Roman" w:hAnsi="Times New Roman" w:cs="Times New Roman"/>
                <w:sz w:val="24"/>
                <w:szCs w:val="24"/>
                <w:lang w:val="en-IN" w:eastAsia="en-IN"/>
              </w:rPr>
            </w:pPr>
            <w:r w:rsidRPr="00546904">
              <w:rPr>
                <w:rFonts w:ascii="Times New Roman" w:eastAsia="Times New Roman" w:hAnsi="Times New Roman" w:cs="Times New Roman"/>
                <w:sz w:val="24"/>
                <w:szCs w:val="24"/>
                <w:lang w:val="en-IN" w:eastAsia="en-IN"/>
              </w:rPr>
              <w:t>1</w:t>
            </w:r>
          </w:p>
          <w:p w:rsidR="00546904" w:rsidRPr="00546904" w:rsidRDefault="00546904" w:rsidP="00546904">
            <w:pPr>
              <w:spacing w:after="0" w:line="240" w:lineRule="auto"/>
              <w:rPr>
                <w:rFonts w:ascii="Times New Roman" w:eastAsia="Times New Roman" w:hAnsi="Times New Roman" w:cs="Times New Roman"/>
                <w:sz w:val="24"/>
                <w:szCs w:val="24"/>
                <w:lang w:val="en-IN" w:eastAsia="en-IN"/>
              </w:rPr>
            </w:pPr>
            <w:r w:rsidRPr="00546904">
              <w:rPr>
                <w:rFonts w:ascii="Times New Roman" w:eastAsia="Times New Roman" w:hAnsi="Times New Roman" w:cs="Times New Roman"/>
                <w:sz w:val="24"/>
                <w:szCs w:val="24"/>
                <w:lang w:val="en-IN" w:eastAsia="en-IN"/>
              </w:rPr>
              <w:t>2</w:t>
            </w:r>
          </w:p>
          <w:p w:rsidR="00546904" w:rsidRPr="00546904" w:rsidRDefault="00546904" w:rsidP="00546904">
            <w:pPr>
              <w:spacing w:after="0" w:line="240" w:lineRule="auto"/>
              <w:rPr>
                <w:rFonts w:ascii="Times New Roman" w:eastAsia="Times New Roman" w:hAnsi="Times New Roman" w:cs="Times New Roman"/>
                <w:sz w:val="24"/>
                <w:szCs w:val="24"/>
                <w:lang w:val="en-IN" w:eastAsia="en-IN"/>
              </w:rPr>
            </w:pPr>
            <w:r w:rsidRPr="00546904">
              <w:rPr>
                <w:rFonts w:ascii="Times New Roman" w:eastAsia="Times New Roman" w:hAnsi="Times New Roman" w:cs="Times New Roman"/>
                <w:sz w:val="24"/>
                <w:szCs w:val="24"/>
                <w:lang w:val="en-IN" w:eastAsia="en-IN"/>
              </w:rPr>
              <w:t>3</w:t>
            </w:r>
          </w:p>
          <w:p w:rsidR="00546904" w:rsidRPr="00546904" w:rsidRDefault="00546904" w:rsidP="00546904">
            <w:pPr>
              <w:spacing w:after="0" w:line="240" w:lineRule="auto"/>
              <w:rPr>
                <w:rFonts w:ascii="Times New Roman" w:eastAsia="Times New Roman" w:hAnsi="Times New Roman" w:cs="Times New Roman"/>
                <w:sz w:val="24"/>
                <w:szCs w:val="24"/>
                <w:lang w:val="en-IN" w:eastAsia="en-IN"/>
              </w:rPr>
            </w:pPr>
            <w:r w:rsidRPr="00546904">
              <w:rPr>
                <w:rFonts w:ascii="Times New Roman" w:eastAsia="Times New Roman" w:hAnsi="Times New Roman" w:cs="Times New Roman"/>
                <w:sz w:val="24"/>
                <w:szCs w:val="24"/>
                <w:lang w:val="en-IN" w:eastAsia="en-IN"/>
              </w:rPr>
              <w:t>4</w:t>
            </w:r>
          </w:p>
          <w:p w:rsidR="00546904" w:rsidRPr="00546904" w:rsidRDefault="00546904" w:rsidP="00546904">
            <w:pPr>
              <w:spacing w:after="0" w:line="240" w:lineRule="auto"/>
              <w:rPr>
                <w:rFonts w:ascii="Times New Roman" w:eastAsia="Times New Roman" w:hAnsi="Times New Roman" w:cs="Times New Roman"/>
                <w:sz w:val="24"/>
                <w:szCs w:val="24"/>
                <w:lang w:val="en-IN" w:eastAsia="en-IN"/>
              </w:rPr>
            </w:pPr>
            <w:r w:rsidRPr="00546904">
              <w:rPr>
                <w:rFonts w:ascii="Times New Roman" w:eastAsia="Times New Roman" w:hAnsi="Times New Roman" w:cs="Times New Roman"/>
                <w:sz w:val="24"/>
                <w:szCs w:val="24"/>
                <w:lang w:val="en-IN" w:eastAsia="en-IN"/>
              </w:rPr>
              <w:t>5</w:t>
            </w:r>
          </w:p>
          <w:p w:rsidR="00546904" w:rsidRPr="00546904" w:rsidRDefault="00546904" w:rsidP="00546904">
            <w:pPr>
              <w:spacing w:after="0" w:line="240" w:lineRule="auto"/>
              <w:rPr>
                <w:rFonts w:ascii="Times New Roman" w:eastAsia="Times New Roman" w:hAnsi="Times New Roman" w:cs="Times New Roman"/>
                <w:sz w:val="24"/>
                <w:szCs w:val="24"/>
                <w:lang w:val="en-IN" w:eastAsia="en-IN"/>
              </w:rPr>
            </w:pPr>
            <w:r w:rsidRPr="00546904">
              <w:rPr>
                <w:rFonts w:ascii="Times New Roman" w:eastAsia="Times New Roman" w:hAnsi="Times New Roman" w:cs="Times New Roman"/>
                <w:sz w:val="24"/>
                <w:szCs w:val="24"/>
                <w:lang w:val="en-IN" w:eastAsia="en-IN"/>
              </w:rPr>
              <w:t>6</w:t>
            </w:r>
          </w:p>
          <w:p w:rsidR="00546904" w:rsidRPr="00546904" w:rsidRDefault="00546904" w:rsidP="00546904">
            <w:pPr>
              <w:spacing w:after="0" w:line="240" w:lineRule="auto"/>
              <w:rPr>
                <w:rFonts w:ascii="Times New Roman" w:eastAsia="Times New Roman" w:hAnsi="Times New Roman" w:cs="Times New Roman"/>
                <w:sz w:val="24"/>
                <w:szCs w:val="24"/>
                <w:lang w:val="en-IN" w:eastAsia="en-IN"/>
              </w:rPr>
            </w:pPr>
            <w:r w:rsidRPr="00546904">
              <w:rPr>
                <w:rFonts w:ascii="Times New Roman" w:eastAsia="Times New Roman" w:hAnsi="Times New Roman" w:cs="Times New Roman"/>
                <w:sz w:val="24"/>
                <w:szCs w:val="24"/>
                <w:lang w:val="en-IN" w:eastAsia="en-IN"/>
              </w:rPr>
              <w:t>7</w:t>
            </w:r>
          </w:p>
        </w:tc>
        <w:tc>
          <w:tcPr>
            <w:tcW w:w="14016" w:type="dxa"/>
            <w:vAlign w:val="center"/>
            <w:hideMark/>
          </w:tcPr>
          <w:p w:rsidR="00546904" w:rsidRPr="00546904" w:rsidRDefault="00546904" w:rsidP="00546904">
            <w:pPr>
              <w:spacing w:after="0" w:line="240" w:lineRule="auto"/>
              <w:rPr>
                <w:rFonts w:ascii="Times New Roman" w:eastAsia="Times New Roman" w:hAnsi="Times New Roman" w:cs="Times New Roman"/>
                <w:sz w:val="24"/>
                <w:szCs w:val="24"/>
                <w:lang w:val="en-IN" w:eastAsia="en-IN"/>
              </w:rPr>
            </w:pPr>
            <w:r w:rsidRPr="00546904">
              <w:rPr>
                <w:rFonts w:ascii="Courier New" w:eastAsia="Times New Roman" w:hAnsi="Courier New" w:cs="Courier New"/>
                <w:sz w:val="20"/>
                <w:szCs w:val="20"/>
                <w:lang w:val="en-IN" w:eastAsia="en-IN"/>
              </w:rPr>
              <w:t xml:space="preserve">Lock </w:t>
            </w:r>
            <w:proofErr w:type="spellStart"/>
            <w:r w:rsidRPr="00546904">
              <w:rPr>
                <w:rFonts w:ascii="Courier New" w:eastAsia="Times New Roman" w:hAnsi="Courier New" w:cs="Courier New"/>
                <w:sz w:val="20"/>
                <w:szCs w:val="20"/>
                <w:lang w:val="en-IN" w:eastAsia="en-IN"/>
              </w:rPr>
              <w:t>lock</w:t>
            </w:r>
            <w:proofErr w:type="spellEnd"/>
            <w:r w:rsidRPr="00546904">
              <w:rPr>
                <w:rFonts w:ascii="Courier New" w:eastAsia="Times New Roman" w:hAnsi="Courier New" w:cs="Courier New"/>
                <w:sz w:val="20"/>
                <w:szCs w:val="20"/>
                <w:lang w:val="en-IN" w:eastAsia="en-IN"/>
              </w:rPr>
              <w:t xml:space="preserve"> = ...; </w:t>
            </w:r>
          </w:p>
          <w:p w:rsidR="00546904" w:rsidRPr="00546904" w:rsidRDefault="00546904" w:rsidP="00546904">
            <w:pPr>
              <w:spacing w:after="0" w:line="240" w:lineRule="auto"/>
              <w:rPr>
                <w:rFonts w:ascii="Times New Roman" w:eastAsia="Times New Roman" w:hAnsi="Times New Roman" w:cs="Times New Roman"/>
                <w:sz w:val="24"/>
                <w:szCs w:val="24"/>
                <w:lang w:val="en-IN" w:eastAsia="en-IN"/>
              </w:rPr>
            </w:pPr>
            <w:proofErr w:type="spellStart"/>
            <w:r w:rsidRPr="00546904">
              <w:rPr>
                <w:rFonts w:ascii="Courier New" w:eastAsia="Times New Roman" w:hAnsi="Courier New" w:cs="Courier New"/>
                <w:sz w:val="20"/>
                <w:szCs w:val="20"/>
                <w:lang w:val="en-IN" w:eastAsia="en-IN"/>
              </w:rPr>
              <w:t>lock.lock</w:t>
            </w:r>
            <w:proofErr w:type="spellEnd"/>
            <w:r w:rsidRPr="00546904">
              <w:rPr>
                <w:rFonts w:ascii="Courier New" w:eastAsia="Times New Roman" w:hAnsi="Courier New" w:cs="Courier New"/>
                <w:sz w:val="20"/>
                <w:szCs w:val="20"/>
                <w:lang w:val="en-IN" w:eastAsia="en-IN"/>
              </w:rPr>
              <w:t>();</w:t>
            </w:r>
          </w:p>
          <w:p w:rsidR="00546904" w:rsidRPr="00546904" w:rsidRDefault="00546904" w:rsidP="00546904">
            <w:pPr>
              <w:spacing w:after="0" w:line="240" w:lineRule="auto"/>
              <w:rPr>
                <w:rFonts w:ascii="Times New Roman" w:eastAsia="Times New Roman" w:hAnsi="Times New Roman" w:cs="Times New Roman"/>
                <w:sz w:val="24"/>
                <w:szCs w:val="24"/>
                <w:lang w:val="en-IN" w:eastAsia="en-IN"/>
              </w:rPr>
            </w:pPr>
            <w:r w:rsidRPr="00546904">
              <w:rPr>
                <w:rFonts w:ascii="Courier New" w:eastAsia="Times New Roman" w:hAnsi="Courier New" w:cs="Courier New"/>
                <w:sz w:val="20"/>
                <w:szCs w:val="20"/>
                <w:lang w:val="en-IN" w:eastAsia="en-IN"/>
              </w:rPr>
              <w:t>try</w:t>
            </w:r>
            <w:r w:rsidRPr="00546904">
              <w:rPr>
                <w:rFonts w:ascii="Times New Roman" w:eastAsia="Times New Roman" w:hAnsi="Times New Roman" w:cs="Times New Roman"/>
                <w:sz w:val="24"/>
                <w:szCs w:val="24"/>
                <w:lang w:val="en-IN" w:eastAsia="en-IN"/>
              </w:rPr>
              <w:t xml:space="preserve"> </w:t>
            </w:r>
            <w:r w:rsidRPr="00546904">
              <w:rPr>
                <w:rFonts w:ascii="Courier New" w:eastAsia="Times New Roman" w:hAnsi="Courier New" w:cs="Courier New"/>
                <w:sz w:val="20"/>
                <w:szCs w:val="20"/>
                <w:lang w:val="en-IN" w:eastAsia="en-IN"/>
              </w:rPr>
              <w:t>{</w:t>
            </w:r>
          </w:p>
          <w:p w:rsidR="00546904" w:rsidRPr="00546904" w:rsidRDefault="00546904" w:rsidP="00546904">
            <w:pPr>
              <w:spacing w:after="0" w:line="240" w:lineRule="auto"/>
              <w:rPr>
                <w:rFonts w:ascii="Times New Roman" w:eastAsia="Times New Roman" w:hAnsi="Times New Roman" w:cs="Times New Roman"/>
                <w:sz w:val="24"/>
                <w:szCs w:val="24"/>
                <w:lang w:val="en-IN" w:eastAsia="en-IN"/>
              </w:rPr>
            </w:pPr>
            <w:r w:rsidRPr="00546904">
              <w:rPr>
                <w:rFonts w:ascii="Courier New" w:eastAsia="Times New Roman" w:hAnsi="Courier New" w:cs="Courier New"/>
                <w:sz w:val="20"/>
                <w:szCs w:val="20"/>
                <w:lang w:val="en-IN" w:eastAsia="en-IN"/>
              </w:rPr>
              <w:t>    // access to the shared resource</w:t>
            </w:r>
          </w:p>
          <w:p w:rsidR="00546904" w:rsidRPr="00546904" w:rsidRDefault="00546904" w:rsidP="00546904">
            <w:pPr>
              <w:spacing w:after="0" w:line="240" w:lineRule="auto"/>
              <w:rPr>
                <w:rFonts w:ascii="Times New Roman" w:eastAsia="Times New Roman" w:hAnsi="Times New Roman" w:cs="Times New Roman"/>
                <w:sz w:val="24"/>
                <w:szCs w:val="24"/>
                <w:lang w:val="en-IN" w:eastAsia="en-IN"/>
              </w:rPr>
            </w:pPr>
            <w:r w:rsidRPr="00546904">
              <w:rPr>
                <w:rFonts w:ascii="Courier New" w:eastAsia="Times New Roman" w:hAnsi="Courier New" w:cs="Courier New"/>
                <w:sz w:val="20"/>
                <w:szCs w:val="20"/>
                <w:lang w:val="en-IN" w:eastAsia="en-IN"/>
              </w:rPr>
              <w:t>} finally</w:t>
            </w:r>
            <w:r w:rsidRPr="00546904">
              <w:rPr>
                <w:rFonts w:ascii="Times New Roman" w:eastAsia="Times New Roman" w:hAnsi="Times New Roman" w:cs="Times New Roman"/>
                <w:sz w:val="24"/>
                <w:szCs w:val="24"/>
                <w:lang w:val="en-IN" w:eastAsia="en-IN"/>
              </w:rPr>
              <w:t xml:space="preserve"> </w:t>
            </w:r>
            <w:r w:rsidRPr="00546904">
              <w:rPr>
                <w:rFonts w:ascii="Courier New" w:eastAsia="Times New Roman" w:hAnsi="Courier New" w:cs="Courier New"/>
                <w:sz w:val="20"/>
                <w:szCs w:val="20"/>
                <w:lang w:val="en-IN" w:eastAsia="en-IN"/>
              </w:rPr>
              <w:t>{</w:t>
            </w:r>
          </w:p>
          <w:p w:rsidR="00546904" w:rsidRPr="00546904" w:rsidRDefault="00546904" w:rsidP="00546904">
            <w:pPr>
              <w:spacing w:after="0" w:line="240" w:lineRule="auto"/>
              <w:rPr>
                <w:rFonts w:ascii="Times New Roman" w:eastAsia="Times New Roman" w:hAnsi="Times New Roman" w:cs="Times New Roman"/>
                <w:sz w:val="24"/>
                <w:szCs w:val="24"/>
                <w:lang w:val="en-IN" w:eastAsia="en-IN"/>
              </w:rPr>
            </w:pPr>
            <w:r w:rsidRPr="00546904">
              <w:rPr>
                <w:rFonts w:ascii="Courier New" w:eastAsia="Times New Roman" w:hAnsi="Courier New" w:cs="Courier New"/>
                <w:sz w:val="20"/>
                <w:szCs w:val="20"/>
                <w:lang w:val="en-IN" w:eastAsia="en-IN"/>
              </w:rPr>
              <w:t>    </w:t>
            </w:r>
            <w:proofErr w:type="spellStart"/>
            <w:r w:rsidRPr="00546904">
              <w:rPr>
                <w:rFonts w:ascii="Courier New" w:eastAsia="Times New Roman" w:hAnsi="Courier New" w:cs="Courier New"/>
                <w:sz w:val="20"/>
                <w:szCs w:val="20"/>
                <w:lang w:val="en-IN" w:eastAsia="en-IN"/>
              </w:rPr>
              <w:t>lock.unlock</w:t>
            </w:r>
            <w:proofErr w:type="spellEnd"/>
            <w:r w:rsidRPr="00546904">
              <w:rPr>
                <w:rFonts w:ascii="Courier New" w:eastAsia="Times New Roman" w:hAnsi="Courier New" w:cs="Courier New"/>
                <w:sz w:val="20"/>
                <w:szCs w:val="20"/>
                <w:lang w:val="en-IN" w:eastAsia="en-IN"/>
              </w:rPr>
              <w:t>();</w:t>
            </w:r>
          </w:p>
          <w:p w:rsidR="00546904" w:rsidRPr="00546904" w:rsidRDefault="00546904" w:rsidP="00546904">
            <w:pPr>
              <w:spacing w:after="0" w:line="240" w:lineRule="auto"/>
              <w:rPr>
                <w:rFonts w:ascii="Times New Roman" w:eastAsia="Times New Roman" w:hAnsi="Times New Roman" w:cs="Times New Roman"/>
                <w:sz w:val="24"/>
                <w:szCs w:val="24"/>
                <w:lang w:val="en-IN" w:eastAsia="en-IN"/>
              </w:rPr>
            </w:pPr>
            <w:r w:rsidRPr="00546904">
              <w:rPr>
                <w:rFonts w:ascii="Courier New" w:eastAsia="Times New Roman" w:hAnsi="Courier New" w:cs="Courier New"/>
                <w:sz w:val="20"/>
                <w:szCs w:val="20"/>
                <w:lang w:val="en-IN" w:eastAsia="en-IN"/>
              </w:rPr>
              <w:t>}</w:t>
            </w:r>
          </w:p>
        </w:tc>
      </w:tr>
    </w:tbl>
    <w:p w:rsidR="00546904" w:rsidRPr="00546904" w:rsidRDefault="00546904" w:rsidP="00546904">
      <w:pPr>
        <w:shd w:val="clear" w:color="auto" w:fill="FFFFFF"/>
        <w:spacing w:after="150" w:line="240" w:lineRule="auto"/>
        <w:rPr>
          <w:rFonts w:ascii="raleway" w:eastAsia="Times New Roman" w:hAnsi="raleway" w:cs="Times New Roman"/>
          <w:color w:val="333333"/>
          <w:sz w:val="27"/>
          <w:szCs w:val="27"/>
          <w:lang w:val="en-IN" w:eastAsia="en-IN"/>
        </w:rPr>
      </w:pPr>
    </w:p>
    <w:p w:rsidR="00546904" w:rsidRDefault="00546904" w:rsidP="009C54F5">
      <w:pPr>
        <w:pStyle w:val="NormalWeb"/>
        <w:shd w:val="clear" w:color="auto" w:fill="FFFFFF"/>
        <w:spacing w:before="0" w:beforeAutospacing="0" w:after="150" w:afterAutospacing="0"/>
        <w:rPr>
          <w:rFonts w:ascii="raleway" w:hAnsi="raleway"/>
          <w:color w:val="333333"/>
          <w:sz w:val="27"/>
          <w:szCs w:val="27"/>
        </w:rPr>
      </w:pPr>
    </w:p>
    <w:p w:rsidR="009C54F5" w:rsidRDefault="009C54F5" w:rsidP="009C54F5">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2.12. </w:t>
      </w:r>
      <w:r>
        <w:rPr>
          <w:rStyle w:val="Emphasis"/>
          <w:rFonts w:ascii="raleway" w:hAnsi="raleway"/>
          <w:color w:val="333333"/>
          <w:sz w:val="36"/>
          <w:szCs w:val="36"/>
        </w:rPr>
        <w:t>Phaser</w:t>
      </w: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r>
        <w:rPr>
          <w:rStyle w:val="Emphasis"/>
          <w:rFonts w:ascii="raleway" w:hAnsi="raleway"/>
          <w:color w:val="333333"/>
          <w:sz w:val="27"/>
          <w:szCs w:val="27"/>
        </w:rPr>
        <w:t>Phaser</w:t>
      </w:r>
      <w:r>
        <w:rPr>
          <w:rFonts w:ascii="raleway" w:hAnsi="raleway"/>
          <w:color w:val="333333"/>
          <w:sz w:val="27"/>
          <w:szCs w:val="27"/>
        </w:rPr>
        <w:t> is a more flexible solution than </w:t>
      </w:r>
      <w:proofErr w:type="spellStart"/>
      <w:r>
        <w:rPr>
          <w:rStyle w:val="Emphasis"/>
          <w:rFonts w:ascii="raleway" w:hAnsi="raleway"/>
          <w:color w:val="333333"/>
          <w:sz w:val="27"/>
          <w:szCs w:val="27"/>
        </w:rPr>
        <w:t>CyclicBarrier</w:t>
      </w:r>
      <w:proofErr w:type="spellEnd"/>
      <w:r>
        <w:rPr>
          <w:rFonts w:ascii="raleway" w:hAnsi="raleway"/>
          <w:color w:val="333333"/>
          <w:sz w:val="27"/>
          <w:szCs w:val="27"/>
        </w:rPr>
        <w:t> and </w:t>
      </w:r>
      <w:proofErr w:type="spellStart"/>
      <w:r>
        <w:rPr>
          <w:rStyle w:val="Emphasis"/>
          <w:rFonts w:ascii="raleway" w:hAnsi="raleway"/>
          <w:color w:val="333333"/>
          <w:sz w:val="27"/>
          <w:szCs w:val="27"/>
        </w:rPr>
        <w:t>CountDownLatch</w:t>
      </w:r>
      <w:proofErr w:type="spellEnd"/>
      <w:r>
        <w:rPr>
          <w:rFonts w:ascii="raleway" w:hAnsi="raleway"/>
          <w:color w:val="333333"/>
          <w:sz w:val="27"/>
          <w:szCs w:val="27"/>
        </w:rPr>
        <w:t> – used to act as a reusable barrier on which the dynamic number of threads need to wait before continuing execution. We can coordinate multiple phases of execution, reusing a </w:t>
      </w:r>
      <w:r>
        <w:rPr>
          <w:rStyle w:val="Emphasis"/>
          <w:rFonts w:ascii="raleway" w:hAnsi="raleway"/>
          <w:color w:val="333333"/>
          <w:sz w:val="27"/>
          <w:szCs w:val="27"/>
        </w:rPr>
        <w:t>Phaser</w:t>
      </w:r>
      <w:r>
        <w:rPr>
          <w:rFonts w:ascii="raleway" w:hAnsi="raleway"/>
          <w:color w:val="333333"/>
          <w:sz w:val="27"/>
          <w:szCs w:val="27"/>
        </w:rPr>
        <w:t> instance for each program phase.</w:t>
      </w:r>
    </w:p>
    <w:p w:rsidR="009C54F5" w:rsidRDefault="009C54F5" w:rsidP="009C54F5">
      <w:pPr>
        <w:pStyle w:val="NormalWeb"/>
        <w:shd w:val="clear" w:color="auto" w:fill="FFFFFF"/>
        <w:spacing w:before="0" w:beforeAutospacing="0" w:after="150" w:afterAutospacing="0"/>
        <w:rPr>
          <w:rFonts w:ascii="raleway" w:hAnsi="raleway"/>
          <w:color w:val="333333"/>
          <w:sz w:val="27"/>
          <w:szCs w:val="27"/>
        </w:rPr>
      </w:pPr>
    </w:p>
    <w:p w:rsidR="00546904" w:rsidRDefault="00546904" w:rsidP="00546904">
      <w:pPr>
        <w:pStyle w:val="Heading2"/>
        <w:shd w:val="clear" w:color="auto" w:fill="FFFFFF"/>
        <w:spacing w:before="504" w:beforeAutospacing="0" w:after="312" w:afterAutospacing="0"/>
        <w:rPr>
          <w:rFonts w:ascii="raleway" w:hAnsi="raleway"/>
          <w:color w:val="333333"/>
          <w:sz w:val="44"/>
          <w:szCs w:val="44"/>
        </w:rPr>
      </w:pPr>
      <w:r>
        <w:rPr>
          <w:rStyle w:val="Emphasis"/>
          <w:rFonts w:ascii="raleway" w:hAnsi="raleway"/>
          <w:color w:val="333333"/>
          <w:sz w:val="44"/>
          <w:szCs w:val="44"/>
        </w:rPr>
        <w:lastRenderedPageBreak/>
        <w:t>Phaser</w:t>
      </w:r>
      <w:r>
        <w:rPr>
          <w:rStyle w:val="Strong"/>
          <w:rFonts w:ascii="raleway" w:hAnsi="raleway"/>
          <w:b/>
          <w:bCs/>
          <w:color w:val="333333"/>
          <w:sz w:val="44"/>
          <w:szCs w:val="44"/>
        </w:rPr>
        <w:t> API</w:t>
      </w:r>
    </w:p>
    <w:p w:rsidR="00546904" w:rsidRDefault="00546904" w:rsidP="0054690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w:t>
      </w:r>
      <w:r>
        <w:rPr>
          <w:rStyle w:val="Emphasis"/>
          <w:rFonts w:ascii="raleway" w:hAnsi="raleway"/>
          <w:color w:val="333333"/>
          <w:sz w:val="27"/>
          <w:szCs w:val="27"/>
        </w:rPr>
        <w:t>Phaser</w:t>
      </w:r>
      <w:r>
        <w:rPr>
          <w:rFonts w:ascii="raleway" w:hAnsi="raleway"/>
          <w:color w:val="333333"/>
          <w:sz w:val="27"/>
          <w:szCs w:val="27"/>
        </w:rPr>
        <w:t> allows us to build logic in which </w:t>
      </w:r>
      <w:r>
        <w:rPr>
          <w:rStyle w:val="Strong"/>
          <w:rFonts w:ascii="raleway" w:hAnsi="raleway"/>
          <w:color w:val="333333"/>
          <w:sz w:val="27"/>
          <w:szCs w:val="27"/>
        </w:rPr>
        <w:t>threads need to wait on the barrier before going to the next step of execution</w:t>
      </w:r>
      <w:r>
        <w:rPr>
          <w:rFonts w:ascii="raleway" w:hAnsi="raleway"/>
          <w:color w:val="333333"/>
          <w:sz w:val="27"/>
          <w:szCs w:val="27"/>
        </w:rPr>
        <w:t>.</w:t>
      </w:r>
    </w:p>
    <w:p w:rsidR="00546904" w:rsidRDefault="00546904" w:rsidP="0054690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We can coordinate multiple phases of execution, reusing a </w:t>
      </w:r>
      <w:r>
        <w:rPr>
          <w:rStyle w:val="Emphasis"/>
          <w:rFonts w:ascii="raleway" w:hAnsi="raleway"/>
          <w:color w:val="333333"/>
          <w:sz w:val="27"/>
          <w:szCs w:val="27"/>
        </w:rPr>
        <w:t>Phaser</w:t>
      </w:r>
      <w:r>
        <w:rPr>
          <w:rFonts w:ascii="raleway" w:hAnsi="raleway"/>
          <w:color w:val="333333"/>
          <w:sz w:val="27"/>
          <w:szCs w:val="27"/>
        </w:rPr>
        <w:t> instance for each program phase. Each phase can have a different number of threads waiting for advancing to another phase. We’ll have a look at an example of using phases later on.</w:t>
      </w:r>
    </w:p>
    <w:p w:rsidR="00546904" w:rsidRDefault="00546904" w:rsidP="0054690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To participate in the coordination, the thread needs to </w:t>
      </w:r>
      <w:r>
        <w:rPr>
          <w:rStyle w:val="Emphasis"/>
          <w:rFonts w:ascii="raleway" w:hAnsi="raleway"/>
          <w:color w:val="333333"/>
          <w:sz w:val="27"/>
          <w:szCs w:val="27"/>
        </w:rPr>
        <w:t>register() </w:t>
      </w:r>
      <w:r>
        <w:rPr>
          <w:rFonts w:ascii="raleway" w:hAnsi="raleway"/>
          <w:color w:val="333333"/>
          <w:sz w:val="27"/>
          <w:szCs w:val="27"/>
        </w:rPr>
        <w:t>itself with the </w:t>
      </w:r>
      <w:r>
        <w:rPr>
          <w:rStyle w:val="Emphasis"/>
          <w:rFonts w:ascii="raleway" w:hAnsi="raleway"/>
          <w:color w:val="333333"/>
          <w:sz w:val="27"/>
          <w:szCs w:val="27"/>
        </w:rPr>
        <w:t>Phaser</w:t>
      </w:r>
      <w:r>
        <w:rPr>
          <w:rFonts w:ascii="raleway" w:hAnsi="raleway"/>
          <w:color w:val="333333"/>
          <w:sz w:val="27"/>
          <w:szCs w:val="27"/>
        </w:rPr>
        <w:t> instance. Note that this only increases the number of registered parties, and we can’t check whether the current thread is registered – we’d have to subclass the implementation to supports this.</w:t>
      </w:r>
    </w:p>
    <w:p w:rsidR="00546904" w:rsidRDefault="00546904" w:rsidP="0054690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thread signals that it arrived at the barrier by calling the </w:t>
      </w:r>
      <w:proofErr w:type="spellStart"/>
      <w:r>
        <w:rPr>
          <w:rStyle w:val="Emphasis"/>
          <w:rFonts w:ascii="raleway" w:hAnsi="raleway"/>
          <w:color w:val="333333"/>
          <w:sz w:val="27"/>
          <w:szCs w:val="27"/>
        </w:rPr>
        <w:t>arriveAndAwaitAdvance</w:t>
      </w:r>
      <w:proofErr w:type="spellEnd"/>
      <w:r>
        <w:rPr>
          <w:rStyle w:val="Emphasis"/>
          <w:rFonts w:ascii="raleway" w:hAnsi="raleway"/>
          <w:color w:val="333333"/>
          <w:sz w:val="27"/>
          <w:szCs w:val="27"/>
        </w:rPr>
        <w:t>()</w:t>
      </w:r>
      <w:r>
        <w:rPr>
          <w:rFonts w:ascii="raleway" w:hAnsi="raleway"/>
          <w:color w:val="333333"/>
          <w:sz w:val="27"/>
          <w:szCs w:val="27"/>
        </w:rPr>
        <w:t>, which is a blocking method. </w:t>
      </w:r>
      <w:r>
        <w:rPr>
          <w:rStyle w:val="Strong"/>
          <w:rFonts w:ascii="raleway" w:hAnsi="raleway"/>
          <w:color w:val="333333"/>
          <w:sz w:val="27"/>
          <w:szCs w:val="27"/>
        </w:rPr>
        <w:t>When the number of arrived parties is equal to the number of registered parties, the execution of the program will continue</w:t>
      </w:r>
      <w:r>
        <w:rPr>
          <w:rFonts w:ascii="raleway" w:hAnsi="raleway"/>
          <w:color w:val="333333"/>
          <w:sz w:val="27"/>
          <w:szCs w:val="27"/>
        </w:rPr>
        <w:t>, and the phase number will increase. We can get the current phase number by calling the </w:t>
      </w:r>
      <w:proofErr w:type="spellStart"/>
      <w:r>
        <w:rPr>
          <w:rStyle w:val="Emphasis"/>
          <w:rFonts w:ascii="raleway" w:hAnsi="raleway"/>
          <w:color w:val="333333"/>
          <w:sz w:val="27"/>
          <w:szCs w:val="27"/>
        </w:rPr>
        <w:t>getPhase</w:t>
      </w:r>
      <w:proofErr w:type="spellEnd"/>
      <w:r>
        <w:rPr>
          <w:rStyle w:val="Emphasis"/>
          <w:rFonts w:ascii="raleway" w:hAnsi="raleway"/>
          <w:color w:val="333333"/>
          <w:sz w:val="27"/>
          <w:szCs w:val="27"/>
        </w:rPr>
        <w:t>() </w:t>
      </w:r>
      <w:r>
        <w:rPr>
          <w:rFonts w:ascii="raleway" w:hAnsi="raleway"/>
          <w:color w:val="333333"/>
          <w:sz w:val="27"/>
          <w:szCs w:val="27"/>
        </w:rPr>
        <w:t>method.</w:t>
      </w:r>
    </w:p>
    <w:p w:rsidR="00546904" w:rsidRDefault="00546904" w:rsidP="0054690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When the thread finishes its job, we should call the </w:t>
      </w:r>
      <w:proofErr w:type="spellStart"/>
      <w:r>
        <w:rPr>
          <w:rStyle w:val="Emphasis"/>
          <w:rFonts w:ascii="raleway" w:hAnsi="raleway"/>
          <w:color w:val="333333"/>
          <w:sz w:val="27"/>
          <w:szCs w:val="27"/>
        </w:rPr>
        <w:t>arriveAndDeregister</w:t>
      </w:r>
      <w:proofErr w:type="spellEnd"/>
      <w:r>
        <w:rPr>
          <w:rStyle w:val="Emphasis"/>
          <w:rFonts w:ascii="raleway" w:hAnsi="raleway"/>
          <w:color w:val="333333"/>
          <w:sz w:val="27"/>
          <w:szCs w:val="27"/>
        </w:rPr>
        <w:t>()</w:t>
      </w:r>
      <w:r>
        <w:rPr>
          <w:rFonts w:ascii="raleway" w:hAnsi="raleway"/>
          <w:color w:val="333333"/>
          <w:sz w:val="27"/>
          <w:szCs w:val="27"/>
        </w:rPr>
        <w:t> method to signal that the current thread should no longer be accounted for in this particular phase.</w:t>
      </w:r>
    </w:p>
    <w:p w:rsidR="00546904" w:rsidRDefault="00546904" w:rsidP="00546904">
      <w:pPr>
        <w:pStyle w:val="Heading2"/>
        <w:shd w:val="clear" w:color="auto" w:fill="FFFFFF"/>
        <w:spacing w:before="504" w:beforeAutospacing="0" w:after="312" w:afterAutospacing="0"/>
        <w:rPr>
          <w:rFonts w:ascii="raleway" w:hAnsi="raleway"/>
          <w:color w:val="333333"/>
          <w:sz w:val="44"/>
          <w:szCs w:val="44"/>
        </w:rPr>
      </w:pPr>
      <w:r>
        <w:rPr>
          <w:rStyle w:val="Strong"/>
          <w:rFonts w:ascii="raleway" w:hAnsi="raleway"/>
          <w:b/>
          <w:bCs/>
          <w:color w:val="333333"/>
          <w:sz w:val="44"/>
          <w:szCs w:val="44"/>
        </w:rPr>
        <w:t>3. Implementing Logic Using </w:t>
      </w:r>
      <w:r>
        <w:rPr>
          <w:rStyle w:val="Emphasis"/>
          <w:rFonts w:ascii="raleway" w:hAnsi="raleway"/>
          <w:color w:val="333333"/>
          <w:sz w:val="44"/>
          <w:szCs w:val="44"/>
        </w:rPr>
        <w:t>Phaser </w:t>
      </w:r>
      <w:r>
        <w:rPr>
          <w:rStyle w:val="Strong"/>
          <w:rFonts w:ascii="raleway" w:hAnsi="raleway"/>
          <w:b/>
          <w:bCs/>
          <w:color w:val="333333"/>
          <w:sz w:val="44"/>
          <w:szCs w:val="44"/>
        </w:rPr>
        <w:t>API</w:t>
      </w:r>
    </w:p>
    <w:p w:rsidR="00546904" w:rsidRDefault="00546904" w:rsidP="0054690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Let’s say that we want to coordinate multiple phases of actions. Three threads will process the first phase, and two threads will process the second phase.</w:t>
      </w:r>
    </w:p>
    <w:p w:rsidR="00546904" w:rsidRDefault="00546904" w:rsidP="00546904">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We’ll create a </w:t>
      </w:r>
      <w:proofErr w:type="spellStart"/>
      <w:r>
        <w:rPr>
          <w:rStyle w:val="Emphasis"/>
          <w:rFonts w:ascii="raleway" w:hAnsi="raleway"/>
          <w:color w:val="333333"/>
          <w:sz w:val="27"/>
          <w:szCs w:val="27"/>
        </w:rPr>
        <w:t>LongRunningAction</w:t>
      </w:r>
      <w:proofErr w:type="spellEnd"/>
      <w:r>
        <w:rPr>
          <w:rStyle w:val="Emphasis"/>
          <w:rFonts w:ascii="raleway" w:hAnsi="raleway"/>
          <w:color w:val="333333"/>
          <w:sz w:val="27"/>
          <w:szCs w:val="27"/>
        </w:rPr>
        <w:t> </w:t>
      </w:r>
      <w:r>
        <w:rPr>
          <w:rFonts w:ascii="raleway" w:hAnsi="raleway"/>
          <w:color w:val="333333"/>
          <w:sz w:val="27"/>
          <w:szCs w:val="27"/>
        </w:rPr>
        <w:t>class that implements the </w:t>
      </w:r>
      <w:r>
        <w:rPr>
          <w:rStyle w:val="Emphasis"/>
          <w:rFonts w:ascii="raleway" w:hAnsi="raleway"/>
          <w:color w:val="333333"/>
          <w:sz w:val="27"/>
          <w:szCs w:val="27"/>
        </w:rPr>
        <w:t>Runnable </w:t>
      </w:r>
      <w:r>
        <w:rPr>
          <w:rFonts w:ascii="raleway" w:hAnsi="raleway"/>
          <w:color w:val="333333"/>
          <w:sz w:val="27"/>
          <w:szCs w:val="27"/>
        </w:rPr>
        <w:t>interface:</w:t>
      </w:r>
    </w:p>
    <w:tbl>
      <w:tblPr>
        <w:tblW w:w="14508" w:type="dxa"/>
        <w:tblCellSpacing w:w="0" w:type="dxa"/>
        <w:tblCellMar>
          <w:left w:w="0" w:type="dxa"/>
          <w:right w:w="0" w:type="dxa"/>
        </w:tblCellMar>
        <w:tblLook w:val="04A0" w:firstRow="1" w:lastRow="0" w:firstColumn="1" w:lastColumn="0" w:noHBand="0" w:noVBand="1"/>
      </w:tblPr>
      <w:tblGrid>
        <w:gridCol w:w="612"/>
        <w:gridCol w:w="13896"/>
      </w:tblGrid>
      <w:tr w:rsidR="00546904" w:rsidTr="00546904">
        <w:trPr>
          <w:tblCellSpacing w:w="0" w:type="dxa"/>
        </w:trPr>
        <w:tc>
          <w:tcPr>
            <w:tcW w:w="0" w:type="auto"/>
            <w:vAlign w:val="center"/>
            <w:hideMark/>
          </w:tcPr>
          <w:p w:rsidR="00546904" w:rsidRDefault="00546904" w:rsidP="00546904">
            <w:pPr>
              <w:rPr>
                <w:rFonts w:ascii="Times New Roman" w:hAnsi="Times New Roman"/>
                <w:sz w:val="24"/>
                <w:szCs w:val="24"/>
              </w:rPr>
            </w:pPr>
            <w:r>
              <w:t>1</w:t>
            </w:r>
          </w:p>
          <w:p w:rsidR="00546904" w:rsidRDefault="00546904" w:rsidP="00546904">
            <w:r>
              <w:t>2</w:t>
            </w:r>
          </w:p>
          <w:p w:rsidR="00546904" w:rsidRDefault="00546904" w:rsidP="00546904">
            <w:r>
              <w:t>3</w:t>
            </w:r>
          </w:p>
          <w:p w:rsidR="00546904" w:rsidRDefault="00546904" w:rsidP="00546904">
            <w:r>
              <w:t>4</w:t>
            </w:r>
          </w:p>
          <w:p w:rsidR="00546904" w:rsidRDefault="00546904" w:rsidP="00546904">
            <w:r>
              <w:lastRenderedPageBreak/>
              <w:t>5</w:t>
            </w:r>
          </w:p>
          <w:p w:rsidR="00546904" w:rsidRDefault="00546904" w:rsidP="00546904">
            <w:r>
              <w:t>6</w:t>
            </w:r>
          </w:p>
          <w:p w:rsidR="00546904" w:rsidRDefault="00546904" w:rsidP="00546904">
            <w:r>
              <w:t>7</w:t>
            </w:r>
          </w:p>
          <w:p w:rsidR="00546904" w:rsidRDefault="00546904" w:rsidP="00546904">
            <w:r>
              <w:t>8</w:t>
            </w:r>
          </w:p>
          <w:p w:rsidR="00546904" w:rsidRDefault="00546904" w:rsidP="00546904">
            <w:r>
              <w:t>9</w:t>
            </w:r>
          </w:p>
          <w:p w:rsidR="00546904" w:rsidRDefault="00546904" w:rsidP="00546904">
            <w:r>
              <w:t>10</w:t>
            </w:r>
          </w:p>
          <w:p w:rsidR="00546904" w:rsidRDefault="00546904" w:rsidP="00546904">
            <w:r>
              <w:t>11</w:t>
            </w:r>
          </w:p>
          <w:p w:rsidR="00546904" w:rsidRDefault="00546904" w:rsidP="00546904">
            <w:r>
              <w:t>12</w:t>
            </w:r>
          </w:p>
          <w:p w:rsidR="00546904" w:rsidRDefault="00546904" w:rsidP="00546904">
            <w:r>
              <w:t>13</w:t>
            </w:r>
          </w:p>
          <w:p w:rsidR="00546904" w:rsidRDefault="00546904" w:rsidP="00546904">
            <w:r>
              <w:t>14</w:t>
            </w:r>
          </w:p>
          <w:p w:rsidR="00546904" w:rsidRDefault="00546904" w:rsidP="00546904">
            <w:r>
              <w:t>15</w:t>
            </w:r>
          </w:p>
          <w:p w:rsidR="00546904" w:rsidRDefault="00546904" w:rsidP="00546904">
            <w:r>
              <w:t>16</w:t>
            </w:r>
          </w:p>
          <w:p w:rsidR="00546904" w:rsidRDefault="00546904" w:rsidP="00546904">
            <w:r>
              <w:t>17</w:t>
            </w:r>
          </w:p>
          <w:p w:rsidR="00546904" w:rsidRDefault="00546904" w:rsidP="00546904">
            <w:r>
              <w:t>18</w:t>
            </w:r>
          </w:p>
          <w:p w:rsidR="00546904" w:rsidRDefault="00546904" w:rsidP="00546904">
            <w:r>
              <w:t>19</w:t>
            </w:r>
          </w:p>
          <w:p w:rsidR="00546904" w:rsidRDefault="00546904" w:rsidP="00546904"/>
          <w:p w:rsidR="00546904" w:rsidRDefault="00546904" w:rsidP="00546904"/>
        </w:tc>
        <w:tc>
          <w:tcPr>
            <w:tcW w:w="13896" w:type="dxa"/>
            <w:vAlign w:val="center"/>
            <w:hideMark/>
          </w:tcPr>
          <w:p w:rsidR="00546904" w:rsidRDefault="00546904" w:rsidP="00546904">
            <w:r>
              <w:rPr>
                <w:rStyle w:val="HTMLCode"/>
                <w:rFonts w:eastAsiaTheme="minorHAnsi"/>
              </w:rPr>
              <w:lastRenderedPageBreak/>
              <w:t>class</w:t>
            </w:r>
            <w:r>
              <w:t xml:space="preserve"> </w:t>
            </w:r>
            <w:proofErr w:type="spellStart"/>
            <w:r>
              <w:rPr>
                <w:rStyle w:val="HTMLCode"/>
                <w:rFonts w:eastAsiaTheme="minorHAnsi"/>
              </w:rPr>
              <w:t>LongRunningAction</w:t>
            </w:r>
            <w:proofErr w:type="spellEnd"/>
            <w:r>
              <w:rPr>
                <w:rStyle w:val="HTMLCode"/>
                <w:rFonts w:eastAsiaTheme="minorHAnsi"/>
              </w:rPr>
              <w:t xml:space="preserve"> implements</w:t>
            </w:r>
            <w:r>
              <w:t xml:space="preserve"> </w:t>
            </w:r>
            <w:r>
              <w:rPr>
                <w:rStyle w:val="HTMLCode"/>
                <w:rFonts w:eastAsiaTheme="minorHAnsi"/>
              </w:rPr>
              <w:t>Runnable {</w:t>
            </w:r>
          </w:p>
          <w:p w:rsidR="00546904" w:rsidRDefault="00546904" w:rsidP="00546904">
            <w:r>
              <w:rPr>
                <w:rStyle w:val="HTMLCode"/>
                <w:rFonts w:eastAsiaTheme="minorHAnsi"/>
              </w:rPr>
              <w:t>    private</w:t>
            </w:r>
            <w:r>
              <w:t xml:space="preserve"> </w:t>
            </w:r>
            <w:r>
              <w:rPr>
                <w:rStyle w:val="HTMLCode"/>
                <w:rFonts w:eastAsiaTheme="minorHAnsi"/>
              </w:rPr>
              <w:t xml:space="preserve">String </w:t>
            </w:r>
            <w:proofErr w:type="spellStart"/>
            <w:r>
              <w:rPr>
                <w:rStyle w:val="HTMLCode"/>
                <w:rFonts w:eastAsiaTheme="minorHAnsi"/>
              </w:rPr>
              <w:t>threadName</w:t>
            </w:r>
            <w:proofErr w:type="spellEnd"/>
            <w:r>
              <w:rPr>
                <w:rStyle w:val="HTMLCode"/>
                <w:rFonts w:eastAsiaTheme="minorHAnsi"/>
              </w:rPr>
              <w:t>;</w:t>
            </w:r>
          </w:p>
          <w:p w:rsidR="00546904" w:rsidRDefault="00546904" w:rsidP="00546904">
            <w:r>
              <w:rPr>
                <w:rStyle w:val="HTMLCode"/>
                <w:rFonts w:eastAsiaTheme="minorHAnsi"/>
              </w:rPr>
              <w:t>    private</w:t>
            </w:r>
            <w:r>
              <w:t xml:space="preserve"> </w:t>
            </w:r>
            <w:r>
              <w:rPr>
                <w:rStyle w:val="HTMLCode"/>
                <w:rFonts w:eastAsiaTheme="minorHAnsi"/>
              </w:rPr>
              <w:t xml:space="preserve">Phaser </w:t>
            </w:r>
            <w:proofErr w:type="spellStart"/>
            <w:r>
              <w:rPr>
                <w:rStyle w:val="HTMLCode"/>
                <w:rFonts w:eastAsiaTheme="minorHAnsi"/>
              </w:rPr>
              <w:t>ph</w:t>
            </w:r>
            <w:proofErr w:type="spellEnd"/>
            <w:r>
              <w:rPr>
                <w:rStyle w:val="HTMLCode"/>
                <w:rFonts w:eastAsiaTheme="minorHAnsi"/>
              </w:rPr>
              <w:t>;</w:t>
            </w:r>
          </w:p>
          <w:p w:rsidR="00546904" w:rsidRDefault="00546904" w:rsidP="00546904">
            <w:r>
              <w:t> </w:t>
            </w:r>
          </w:p>
          <w:p w:rsidR="00546904" w:rsidRDefault="00546904" w:rsidP="00546904">
            <w:r>
              <w:rPr>
                <w:rStyle w:val="HTMLCode"/>
                <w:rFonts w:eastAsiaTheme="minorHAnsi"/>
              </w:rPr>
              <w:t>    </w:t>
            </w:r>
            <w:proofErr w:type="spellStart"/>
            <w:r>
              <w:rPr>
                <w:rStyle w:val="HTMLCode"/>
                <w:rFonts w:eastAsiaTheme="minorHAnsi"/>
              </w:rPr>
              <w:t>LongRunningAction</w:t>
            </w:r>
            <w:proofErr w:type="spellEnd"/>
            <w:r>
              <w:rPr>
                <w:rStyle w:val="HTMLCode"/>
                <w:rFonts w:eastAsiaTheme="minorHAnsi"/>
              </w:rPr>
              <w:t xml:space="preserve">(String </w:t>
            </w:r>
            <w:proofErr w:type="spellStart"/>
            <w:r>
              <w:rPr>
                <w:rStyle w:val="HTMLCode"/>
                <w:rFonts w:eastAsiaTheme="minorHAnsi"/>
              </w:rPr>
              <w:t>threadName</w:t>
            </w:r>
            <w:proofErr w:type="spellEnd"/>
            <w:r>
              <w:rPr>
                <w:rStyle w:val="HTMLCode"/>
                <w:rFonts w:eastAsiaTheme="minorHAnsi"/>
              </w:rPr>
              <w:t xml:space="preserve">, Phaser </w:t>
            </w:r>
            <w:proofErr w:type="spellStart"/>
            <w:r>
              <w:rPr>
                <w:rStyle w:val="HTMLCode"/>
                <w:rFonts w:eastAsiaTheme="minorHAnsi"/>
              </w:rPr>
              <w:t>ph</w:t>
            </w:r>
            <w:proofErr w:type="spellEnd"/>
            <w:r>
              <w:rPr>
                <w:rStyle w:val="HTMLCode"/>
                <w:rFonts w:eastAsiaTheme="minorHAnsi"/>
              </w:rPr>
              <w:t>) {</w:t>
            </w:r>
          </w:p>
          <w:p w:rsidR="00546904" w:rsidRDefault="00546904" w:rsidP="00546904">
            <w:r>
              <w:rPr>
                <w:rStyle w:val="HTMLCode"/>
                <w:rFonts w:eastAsiaTheme="minorHAnsi"/>
              </w:rPr>
              <w:lastRenderedPageBreak/>
              <w:t>        </w:t>
            </w:r>
            <w:proofErr w:type="spellStart"/>
            <w:r>
              <w:rPr>
                <w:rStyle w:val="HTMLCode"/>
                <w:rFonts w:eastAsiaTheme="minorHAnsi"/>
              </w:rPr>
              <w:t>this.threadName</w:t>
            </w:r>
            <w:proofErr w:type="spellEnd"/>
            <w:r>
              <w:rPr>
                <w:rStyle w:val="HTMLCode"/>
                <w:rFonts w:eastAsiaTheme="minorHAnsi"/>
              </w:rPr>
              <w:t xml:space="preserve"> = </w:t>
            </w:r>
            <w:proofErr w:type="spellStart"/>
            <w:r>
              <w:rPr>
                <w:rStyle w:val="HTMLCode"/>
                <w:rFonts w:eastAsiaTheme="minorHAnsi"/>
              </w:rPr>
              <w:t>threadName</w:t>
            </w:r>
            <w:proofErr w:type="spellEnd"/>
            <w:r>
              <w:rPr>
                <w:rStyle w:val="HTMLCode"/>
                <w:rFonts w:eastAsiaTheme="minorHAnsi"/>
              </w:rPr>
              <w:t>;</w:t>
            </w:r>
          </w:p>
          <w:p w:rsidR="00546904" w:rsidRDefault="00546904" w:rsidP="00546904">
            <w:r>
              <w:rPr>
                <w:rStyle w:val="HTMLCode"/>
                <w:rFonts w:eastAsiaTheme="minorHAnsi"/>
              </w:rPr>
              <w:t xml:space="preserve">        this.ph = </w:t>
            </w:r>
            <w:proofErr w:type="spellStart"/>
            <w:r>
              <w:rPr>
                <w:rStyle w:val="HTMLCode"/>
                <w:rFonts w:eastAsiaTheme="minorHAnsi"/>
              </w:rPr>
              <w:t>ph</w:t>
            </w:r>
            <w:proofErr w:type="spellEnd"/>
            <w:r>
              <w:rPr>
                <w:rStyle w:val="HTMLCode"/>
                <w:rFonts w:eastAsiaTheme="minorHAnsi"/>
              </w:rPr>
              <w:t>;</w:t>
            </w:r>
          </w:p>
          <w:p w:rsidR="00546904" w:rsidRDefault="00546904" w:rsidP="00546904">
            <w:r>
              <w:rPr>
                <w:rStyle w:val="HTMLCode"/>
                <w:rFonts w:eastAsiaTheme="minorHAnsi"/>
              </w:rPr>
              <w:t>        </w:t>
            </w:r>
            <w:proofErr w:type="spellStart"/>
            <w:r>
              <w:rPr>
                <w:rStyle w:val="HTMLCode"/>
                <w:rFonts w:eastAsiaTheme="minorHAnsi"/>
              </w:rPr>
              <w:t>ph.register</w:t>
            </w:r>
            <w:proofErr w:type="spellEnd"/>
            <w:r>
              <w:rPr>
                <w:rStyle w:val="HTMLCode"/>
                <w:rFonts w:eastAsiaTheme="minorHAnsi"/>
              </w:rPr>
              <w:t>();</w:t>
            </w:r>
          </w:p>
          <w:p w:rsidR="00546904" w:rsidRDefault="00546904" w:rsidP="00546904">
            <w:r>
              <w:rPr>
                <w:rStyle w:val="HTMLCode"/>
                <w:rFonts w:eastAsiaTheme="minorHAnsi"/>
              </w:rPr>
              <w:t>    }</w:t>
            </w:r>
          </w:p>
          <w:p w:rsidR="00546904" w:rsidRDefault="00546904" w:rsidP="00546904">
            <w:r>
              <w:t> </w:t>
            </w:r>
          </w:p>
          <w:p w:rsidR="00546904" w:rsidRDefault="00546904" w:rsidP="00546904">
            <w:r>
              <w:rPr>
                <w:rStyle w:val="HTMLCode"/>
                <w:rFonts w:eastAsiaTheme="minorHAnsi"/>
              </w:rPr>
              <w:t>    @Override</w:t>
            </w:r>
          </w:p>
          <w:p w:rsidR="00546904" w:rsidRDefault="00546904" w:rsidP="0054690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run() {</w:t>
            </w:r>
          </w:p>
          <w:p w:rsidR="00546904" w:rsidRDefault="00546904" w:rsidP="00546904">
            <w:r>
              <w:rPr>
                <w:rStyle w:val="HTMLCode"/>
                <w:rFonts w:eastAsiaTheme="minorHAnsi"/>
              </w:rPr>
              <w:t>        </w:t>
            </w:r>
            <w:proofErr w:type="spellStart"/>
            <w:r>
              <w:rPr>
                <w:rStyle w:val="HTMLCode"/>
                <w:rFonts w:eastAsiaTheme="minorHAnsi"/>
              </w:rPr>
              <w:t>ph.arriveAndAwaitAdvance</w:t>
            </w:r>
            <w:proofErr w:type="spellEnd"/>
            <w:r>
              <w:rPr>
                <w:rStyle w:val="HTMLCode"/>
                <w:rFonts w:eastAsiaTheme="minorHAnsi"/>
              </w:rPr>
              <w:t>();</w:t>
            </w:r>
          </w:p>
          <w:p w:rsidR="00546904" w:rsidRDefault="00546904" w:rsidP="00546904">
            <w:r>
              <w:rPr>
                <w:rStyle w:val="HTMLCode"/>
                <w:rFonts w:eastAsiaTheme="minorHAnsi"/>
              </w:rPr>
              <w:t>        try</w:t>
            </w:r>
            <w:r>
              <w:t xml:space="preserve"> </w:t>
            </w:r>
            <w:r>
              <w:rPr>
                <w:rStyle w:val="HTMLCode"/>
                <w:rFonts w:eastAsiaTheme="minorHAnsi"/>
              </w:rPr>
              <w:t>{</w:t>
            </w:r>
          </w:p>
          <w:p w:rsidR="00546904" w:rsidRDefault="00546904" w:rsidP="00546904">
            <w:r>
              <w:rPr>
                <w:rStyle w:val="HTMLCode"/>
                <w:rFonts w:eastAsiaTheme="minorHAnsi"/>
              </w:rPr>
              <w:t>            </w:t>
            </w:r>
            <w:proofErr w:type="spellStart"/>
            <w:r>
              <w:rPr>
                <w:rStyle w:val="HTMLCode"/>
                <w:rFonts w:eastAsiaTheme="minorHAnsi"/>
              </w:rPr>
              <w:t>Thread.sleep</w:t>
            </w:r>
            <w:proofErr w:type="spellEnd"/>
            <w:r>
              <w:rPr>
                <w:rStyle w:val="HTMLCode"/>
                <w:rFonts w:eastAsiaTheme="minorHAnsi"/>
              </w:rPr>
              <w:t>(20);</w:t>
            </w:r>
          </w:p>
          <w:p w:rsidR="00546904" w:rsidRDefault="00546904" w:rsidP="00546904">
            <w:r>
              <w:rPr>
                <w:rStyle w:val="HTMLCode"/>
                <w:rFonts w:eastAsiaTheme="minorHAnsi"/>
              </w:rPr>
              <w:t>        } catch</w:t>
            </w:r>
            <w:r>
              <w:t xml:space="preserve"> </w:t>
            </w:r>
            <w:r>
              <w:rPr>
                <w:rStyle w:val="HTMLCode"/>
                <w:rFonts w:eastAsiaTheme="minorHAnsi"/>
              </w:rPr>
              <w:t>(</w:t>
            </w:r>
            <w:proofErr w:type="spellStart"/>
            <w:r>
              <w:rPr>
                <w:rStyle w:val="HTMLCode"/>
                <w:rFonts w:eastAsiaTheme="minorHAnsi"/>
              </w:rPr>
              <w:t>InterruptedException</w:t>
            </w:r>
            <w:proofErr w:type="spellEnd"/>
            <w:r>
              <w:rPr>
                <w:rStyle w:val="HTMLCode"/>
                <w:rFonts w:eastAsiaTheme="minorHAnsi"/>
              </w:rPr>
              <w:t xml:space="preserve"> e) {</w:t>
            </w:r>
          </w:p>
          <w:p w:rsidR="00546904" w:rsidRDefault="00546904" w:rsidP="00546904">
            <w:r>
              <w:rPr>
                <w:rStyle w:val="HTMLCode"/>
                <w:rFonts w:eastAsiaTheme="minorHAnsi"/>
              </w:rPr>
              <w:t>            </w:t>
            </w:r>
            <w:proofErr w:type="spellStart"/>
            <w:r>
              <w:rPr>
                <w:rStyle w:val="HTMLCode"/>
                <w:rFonts w:eastAsiaTheme="minorHAnsi"/>
              </w:rPr>
              <w:t>e.printStackTrace</w:t>
            </w:r>
            <w:proofErr w:type="spellEnd"/>
            <w:r>
              <w:rPr>
                <w:rStyle w:val="HTMLCode"/>
                <w:rFonts w:eastAsiaTheme="minorHAnsi"/>
              </w:rPr>
              <w:t>();</w:t>
            </w:r>
          </w:p>
          <w:p w:rsidR="00546904" w:rsidRDefault="00546904" w:rsidP="00546904">
            <w:r>
              <w:rPr>
                <w:rStyle w:val="HTMLCode"/>
                <w:rFonts w:eastAsiaTheme="minorHAnsi"/>
              </w:rPr>
              <w:t>        }</w:t>
            </w:r>
          </w:p>
          <w:p w:rsidR="00546904" w:rsidRDefault="00546904" w:rsidP="00546904">
            <w:r>
              <w:rPr>
                <w:rStyle w:val="HTMLCode"/>
                <w:rFonts w:eastAsiaTheme="minorHAnsi"/>
              </w:rPr>
              <w:t>        </w:t>
            </w:r>
            <w:proofErr w:type="spellStart"/>
            <w:r>
              <w:rPr>
                <w:rStyle w:val="HTMLCode"/>
                <w:rFonts w:eastAsiaTheme="minorHAnsi"/>
              </w:rPr>
              <w:t>ph.arriveAndDeregister</w:t>
            </w:r>
            <w:proofErr w:type="spellEnd"/>
            <w:r>
              <w:rPr>
                <w:rStyle w:val="HTMLCode"/>
                <w:rFonts w:eastAsiaTheme="minorHAnsi"/>
              </w:rPr>
              <w:t>();</w:t>
            </w:r>
          </w:p>
          <w:p w:rsidR="00546904" w:rsidRDefault="00546904" w:rsidP="00546904">
            <w:r>
              <w:rPr>
                <w:rStyle w:val="HTMLCode"/>
                <w:rFonts w:eastAsiaTheme="minorHAnsi"/>
              </w:rPr>
              <w:t>    }</w:t>
            </w:r>
          </w:p>
          <w:p w:rsidR="00546904" w:rsidRDefault="00546904" w:rsidP="00546904">
            <w:r>
              <w:rPr>
                <w:rStyle w:val="HTMLCode"/>
                <w:rFonts w:eastAsiaTheme="minorHAnsi"/>
              </w:rPr>
              <w:t>}</w:t>
            </w:r>
          </w:p>
        </w:tc>
      </w:tr>
    </w:tbl>
    <w:p w:rsidR="00546904" w:rsidRPr="00DE43DE" w:rsidRDefault="00546904" w:rsidP="009C54F5">
      <w:pPr>
        <w:pStyle w:val="NormalWeb"/>
        <w:shd w:val="clear" w:color="auto" w:fill="FFFFFF"/>
        <w:spacing w:before="0" w:beforeAutospacing="0" w:after="150" w:afterAutospacing="0"/>
        <w:rPr>
          <w:sz w:val="28"/>
        </w:rPr>
      </w:pPr>
    </w:p>
    <w:p w:rsidR="00A967EF" w:rsidRPr="00DE43DE" w:rsidRDefault="00E17043" w:rsidP="008C02F1">
      <w:pPr>
        <w:rPr>
          <w:color w:val="7030A0"/>
          <w:sz w:val="40"/>
          <w:szCs w:val="40"/>
        </w:rPr>
      </w:pPr>
      <w:r w:rsidRPr="00DE43DE">
        <w:rPr>
          <w:color w:val="7030A0"/>
          <w:sz w:val="40"/>
          <w:szCs w:val="40"/>
          <w:u w:val="single"/>
        </w:rPr>
        <w:t>Atomic Classes</w:t>
      </w:r>
      <w:r w:rsidRPr="00DE43DE">
        <w:rPr>
          <w:color w:val="7030A0"/>
          <w:sz w:val="40"/>
          <w:szCs w:val="40"/>
        </w:rPr>
        <w:t>:</w:t>
      </w:r>
    </w:p>
    <w:p w:rsidR="00E17043" w:rsidRDefault="00E17043" w:rsidP="00E17043">
      <w:pPr>
        <w:rPr>
          <w:rFonts w:cstheme="minorHAnsi"/>
          <w:bCs/>
          <w:sz w:val="28"/>
          <w:szCs w:val="28"/>
        </w:rPr>
      </w:pPr>
      <w:r>
        <w:rPr>
          <w:rFonts w:cstheme="minorHAnsi"/>
          <w:bCs/>
          <w:sz w:val="28"/>
          <w:szCs w:val="28"/>
        </w:rPr>
        <w:t xml:space="preserve">Available from the </w:t>
      </w:r>
      <w:r w:rsidRPr="00E17043">
        <w:rPr>
          <w:rFonts w:cstheme="minorHAnsi"/>
          <w:bCs/>
          <w:sz w:val="28"/>
          <w:szCs w:val="28"/>
        </w:rPr>
        <w:t>Package </w:t>
      </w:r>
      <w:r>
        <w:rPr>
          <w:rFonts w:cstheme="minorHAnsi"/>
          <w:bCs/>
          <w:sz w:val="28"/>
          <w:szCs w:val="28"/>
        </w:rPr>
        <w:t>“</w:t>
      </w:r>
      <w:proofErr w:type="spellStart"/>
      <w:r w:rsidRPr="00E17043">
        <w:rPr>
          <w:rFonts w:cstheme="minorHAnsi"/>
          <w:bCs/>
          <w:sz w:val="28"/>
          <w:szCs w:val="28"/>
        </w:rPr>
        <w:t>java.util.concurrent.atomic</w:t>
      </w:r>
      <w:proofErr w:type="spellEnd"/>
      <w:r>
        <w:rPr>
          <w:rFonts w:cstheme="minorHAnsi"/>
          <w:bCs/>
          <w:sz w:val="28"/>
          <w:szCs w:val="28"/>
        </w:rPr>
        <w:t>”.</w:t>
      </w:r>
    </w:p>
    <w:p w:rsidR="00E17043" w:rsidRDefault="00E17043" w:rsidP="00E17043">
      <w:pPr>
        <w:rPr>
          <w:rFonts w:cstheme="minorHAnsi"/>
          <w:bCs/>
          <w:sz w:val="28"/>
          <w:szCs w:val="28"/>
        </w:rPr>
      </w:pPr>
      <w:r w:rsidRPr="00E17043">
        <w:rPr>
          <w:rFonts w:cstheme="minorHAnsi"/>
          <w:bCs/>
          <w:sz w:val="28"/>
          <w:szCs w:val="28"/>
          <w:u w:val="single"/>
        </w:rPr>
        <w:t>List of Atomic</w:t>
      </w:r>
      <w:r>
        <w:rPr>
          <w:rFonts w:cstheme="minorHAnsi"/>
          <w:bCs/>
          <w:sz w:val="28"/>
          <w:szCs w:val="28"/>
          <w:u w:val="single"/>
        </w:rPr>
        <w:t xml:space="preserve"> </w:t>
      </w:r>
      <w:r w:rsidRPr="00E17043">
        <w:rPr>
          <w:rFonts w:cstheme="minorHAnsi"/>
          <w:bCs/>
          <w:sz w:val="28"/>
          <w:szCs w:val="28"/>
          <w:u w:val="single"/>
        </w:rPr>
        <w:t>Classes</w:t>
      </w:r>
      <w:r>
        <w:rPr>
          <w:rFonts w:cstheme="minorHAnsi"/>
          <w:bCs/>
          <w:sz w:val="28"/>
          <w:szCs w:val="28"/>
        </w:rPr>
        <w:t>:</w:t>
      </w:r>
    </w:p>
    <w:p w:rsidR="00A74E36" w:rsidRDefault="00A74E36" w:rsidP="00A74E36">
      <w:pPr>
        <w:pStyle w:val="ListParagraph"/>
        <w:numPr>
          <w:ilvl w:val="0"/>
          <w:numId w:val="1"/>
        </w:numPr>
        <w:rPr>
          <w:rFonts w:cstheme="minorHAnsi"/>
          <w:bCs/>
          <w:sz w:val="28"/>
          <w:szCs w:val="28"/>
        </w:rPr>
      </w:pPr>
      <w:proofErr w:type="spellStart"/>
      <w:r>
        <w:rPr>
          <w:rFonts w:cstheme="minorHAnsi"/>
          <w:bCs/>
          <w:sz w:val="28"/>
          <w:szCs w:val="28"/>
        </w:rPr>
        <w:t>AtomicBoolean</w:t>
      </w:r>
      <w:proofErr w:type="spellEnd"/>
      <w:r>
        <w:rPr>
          <w:rFonts w:cstheme="minorHAnsi"/>
          <w:bCs/>
          <w:sz w:val="28"/>
          <w:szCs w:val="28"/>
        </w:rPr>
        <w:t xml:space="preserve">  -        A </w:t>
      </w:r>
      <w:proofErr w:type="spellStart"/>
      <w:r>
        <w:rPr>
          <w:rFonts w:cstheme="minorHAnsi"/>
          <w:bCs/>
          <w:sz w:val="28"/>
          <w:szCs w:val="28"/>
        </w:rPr>
        <w:t>boolean</w:t>
      </w:r>
      <w:proofErr w:type="spellEnd"/>
      <w:r>
        <w:rPr>
          <w:rFonts w:cstheme="minorHAnsi"/>
          <w:bCs/>
          <w:sz w:val="28"/>
          <w:szCs w:val="28"/>
        </w:rPr>
        <w:t xml:space="preserve"> value that may be updated automatically.</w:t>
      </w:r>
    </w:p>
    <w:p w:rsidR="00A74E36" w:rsidRDefault="00A74E36" w:rsidP="00A74E36">
      <w:pPr>
        <w:pStyle w:val="ListParagraph"/>
        <w:numPr>
          <w:ilvl w:val="0"/>
          <w:numId w:val="1"/>
        </w:numPr>
        <w:rPr>
          <w:rFonts w:cstheme="minorHAnsi"/>
          <w:bCs/>
          <w:sz w:val="28"/>
          <w:szCs w:val="28"/>
        </w:rPr>
      </w:pPr>
      <w:proofErr w:type="spellStart"/>
      <w:r>
        <w:rPr>
          <w:rFonts w:cstheme="minorHAnsi"/>
          <w:bCs/>
          <w:sz w:val="28"/>
          <w:szCs w:val="28"/>
        </w:rPr>
        <w:t>AtomicInteger</w:t>
      </w:r>
      <w:proofErr w:type="spellEnd"/>
      <w:r>
        <w:rPr>
          <w:rFonts w:cstheme="minorHAnsi"/>
          <w:bCs/>
          <w:sz w:val="28"/>
          <w:szCs w:val="28"/>
        </w:rPr>
        <w:t xml:space="preserve">    -        an int value that may be updated automatically.</w:t>
      </w:r>
    </w:p>
    <w:p w:rsidR="00A74E36" w:rsidRDefault="00A74E36" w:rsidP="00A74E36">
      <w:pPr>
        <w:pStyle w:val="ListParagraph"/>
        <w:numPr>
          <w:ilvl w:val="0"/>
          <w:numId w:val="1"/>
        </w:numPr>
        <w:rPr>
          <w:rFonts w:cstheme="minorHAnsi"/>
          <w:bCs/>
          <w:sz w:val="28"/>
          <w:szCs w:val="28"/>
        </w:rPr>
      </w:pPr>
      <w:proofErr w:type="spellStart"/>
      <w:r>
        <w:rPr>
          <w:rFonts w:cstheme="minorHAnsi"/>
          <w:bCs/>
          <w:sz w:val="28"/>
          <w:szCs w:val="28"/>
        </w:rPr>
        <w:t>AtomicIntegerArray</w:t>
      </w:r>
      <w:proofErr w:type="spellEnd"/>
      <w:r>
        <w:rPr>
          <w:rFonts w:cstheme="minorHAnsi"/>
          <w:bCs/>
          <w:sz w:val="28"/>
          <w:szCs w:val="28"/>
        </w:rPr>
        <w:t xml:space="preserve"> -  an int array in which the elements are updated  </w:t>
      </w:r>
    </w:p>
    <w:p w:rsidR="00A74E36" w:rsidRDefault="00A74E36" w:rsidP="00A74E36">
      <w:pPr>
        <w:pStyle w:val="ListParagraph"/>
        <w:rPr>
          <w:rFonts w:cstheme="minorHAnsi"/>
          <w:bCs/>
          <w:sz w:val="28"/>
          <w:szCs w:val="28"/>
        </w:rPr>
      </w:pPr>
      <w:r>
        <w:rPr>
          <w:rFonts w:cstheme="minorHAnsi"/>
          <w:bCs/>
          <w:sz w:val="28"/>
          <w:szCs w:val="28"/>
        </w:rPr>
        <w:t xml:space="preserve">                                        automatically </w:t>
      </w:r>
    </w:p>
    <w:p w:rsidR="00A74E36" w:rsidRDefault="00A74E36" w:rsidP="00A74E36">
      <w:pPr>
        <w:pStyle w:val="ListParagraph"/>
        <w:numPr>
          <w:ilvl w:val="0"/>
          <w:numId w:val="3"/>
        </w:numPr>
        <w:rPr>
          <w:rFonts w:cstheme="minorHAnsi"/>
          <w:bCs/>
          <w:sz w:val="28"/>
          <w:szCs w:val="28"/>
        </w:rPr>
      </w:pPr>
      <w:proofErr w:type="spellStart"/>
      <w:r>
        <w:rPr>
          <w:rFonts w:cstheme="minorHAnsi"/>
          <w:bCs/>
          <w:sz w:val="28"/>
          <w:szCs w:val="28"/>
        </w:rPr>
        <w:t>AtomicIntegerFieldUpdater</w:t>
      </w:r>
      <w:proofErr w:type="spellEnd"/>
      <w:r>
        <w:rPr>
          <w:rFonts w:cstheme="minorHAnsi"/>
          <w:bCs/>
          <w:sz w:val="28"/>
          <w:szCs w:val="28"/>
        </w:rPr>
        <w:t xml:space="preserve">&lt;T&gt; - </w:t>
      </w:r>
      <w:r w:rsidRPr="00A74E36">
        <w:rPr>
          <w:rFonts w:cstheme="minorHAnsi"/>
          <w:bCs/>
          <w:sz w:val="28"/>
          <w:szCs w:val="28"/>
        </w:rPr>
        <w:t>A reflection-based utility that enables atomic updates to designated volatile int fields of designated classes.</w:t>
      </w:r>
    </w:p>
    <w:p w:rsidR="00A74E36" w:rsidRDefault="00A74E36" w:rsidP="00A74E36">
      <w:pPr>
        <w:pStyle w:val="ListParagraph"/>
        <w:numPr>
          <w:ilvl w:val="0"/>
          <w:numId w:val="3"/>
        </w:numPr>
        <w:rPr>
          <w:rFonts w:cstheme="minorHAnsi"/>
          <w:bCs/>
          <w:sz w:val="28"/>
          <w:szCs w:val="28"/>
        </w:rPr>
      </w:pPr>
      <w:proofErr w:type="spellStart"/>
      <w:r>
        <w:rPr>
          <w:rFonts w:cstheme="minorHAnsi"/>
          <w:bCs/>
          <w:sz w:val="28"/>
          <w:szCs w:val="28"/>
        </w:rPr>
        <w:lastRenderedPageBreak/>
        <w:t>AtomicLong</w:t>
      </w:r>
      <w:proofErr w:type="spellEnd"/>
      <w:r>
        <w:rPr>
          <w:rFonts w:cstheme="minorHAnsi"/>
          <w:bCs/>
          <w:sz w:val="28"/>
          <w:szCs w:val="28"/>
        </w:rPr>
        <w:t xml:space="preserve"> – A long value that may be updated automatically.</w:t>
      </w:r>
    </w:p>
    <w:p w:rsidR="00A74E36" w:rsidRDefault="00A74E36" w:rsidP="00A74E36">
      <w:pPr>
        <w:pStyle w:val="ListParagraph"/>
        <w:numPr>
          <w:ilvl w:val="0"/>
          <w:numId w:val="3"/>
        </w:numPr>
        <w:rPr>
          <w:rFonts w:cstheme="minorHAnsi"/>
          <w:bCs/>
          <w:sz w:val="28"/>
          <w:szCs w:val="28"/>
        </w:rPr>
      </w:pPr>
      <w:proofErr w:type="spellStart"/>
      <w:r>
        <w:rPr>
          <w:rFonts w:cstheme="minorHAnsi"/>
          <w:bCs/>
          <w:sz w:val="28"/>
          <w:szCs w:val="28"/>
        </w:rPr>
        <w:t>AtomicLongArray</w:t>
      </w:r>
      <w:proofErr w:type="spellEnd"/>
      <w:r>
        <w:rPr>
          <w:rFonts w:cstheme="minorHAnsi"/>
          <w:bCs/>
          <w:sz w:val="28"/>
          <w:szCs w:val="28"/>
        </w:rPr>
        <w:t xml:space="preserve"> – A Long Array in which the elements are updated              </w:t>
      </w:r>
    </w:p>
    <w:p w:rsidR="00A74E36" w:rsidRDefault="00A74E36" w:rsidP="00A74E36">
      <w:pPr>
        <w:pStyle w:val="ListParagraph"/>
        <w:rPr>
          <w:rFonts w:cstheme="minorHAnsi"/>
          <w:bCs/>
          <w:sz w:val="28"/>
          <w:szCs w:val="28"/>
        </w:rPr>
      </w:pPr>
      <w:r>
        <w:rPr>
          <w:rFonts w:cstheme="minorHAnsi"/>
          <w:bCs/>
          <w:sz w:val="28"/>
          <w:szCs w:val="28"/>
        </w:rPr>
        <w:t xml:space="preserve">  </w:t>
      </w:r>
      <w:r w:rsidRPr="00A74E36">
        <w:rPr>
          <w:rFonts w:cstheme="minorHAnsi"/>
          <w:bCs/>
          <w:sz w:val="28"/>
          <w:szCs w:val="28"/>
        </w:rPr>
        <w:t xml:space="preserve">                                 </w:t>
      </w:r>
      <w:r w:rsidR="006B1AA8" w:rsidRPr="00A74E36">
        <w:rPr>
          <w:rFonts w:cstheme="minorHAnsi"/>
          <w:bCs/>
          <w:sz w:val="28"/>
          <w:szCs w:val="28"/>
        </w:rPr>
        <w:t>A</w:t>
      </w:r>
      <w:r w:rsidRPr="00A74E36">
        <w:rPr>
          <w:rFonts w:cstheme="minorHAnsi"/>
          <w:bCs/>
          <w:sz w:val="28"/>
          <w:szCs w:val="28"/>
        </w:rPr>
        <w:t>utomatically</w:t>
      </w:r>
      <w:r w:rsidR="006B1AA8">
        <w:rPr>
          <w:rFonts w:cstheme="minorHAnsi"/>
          <w:bCs/>
          <w:sz w:val="28"/>
          <w:szCs w:val="28"/>
        </w:rPr>
        <w:t>.</w:t>
      </w:r>
    </w:p>
    <w:p w:rsidR="006B1AA8" w:rsidRDefault="006B1AA8" w:rsidP="006B1AA8">
      <w:pPr>
        <w:pStyle w:val="ListParagraph"/>
        <w:numPr>
          <w:ilvl w:val="0"/>
          <w:numId w:val="5"/>
        </w:numPr>
        <w:rPr>
          <w:rFonts w:cstheme="minorHAnsi"/>
          <w:bCs/>
          <w:sz w:val="28"/>
          <w:szCs w:val="28"/>
        </w:rPr>
      </w:pPr>
      <w:proofErr w:type="spellStart"/>
      <w:r>
        <w:rPr>
          <w:rFonts w:cstheme="minorHAnsi"/>
          <w:bCs/>
          <w:sz w:val="28"/>
          <w:szCs w:val="28"/>
        </w:rPr>
        <w:t>AtomicLongFieldUpdater</w:t>
      </w:r>
      <w:proofErr w:type="spellEnd"/>
      <w:r>
        <w:rPr>
          <w:rFonts w:cstheme="minorHAnsi"/>
          <w:bCs/>
          <w:sz w:val="28"/>
          <w:szCs w:val="28"/>
        </w:rPr>
        <w:t xml:space="preserve">&lt;T&gt; - </w:t>
      </w:r>
      <w:r w:rsidRPr="00A74E36">
        <w:rPr>
          <w:rFonts w:cstheme="minorHAnsi"/>
          <w:bCs/>
          <w:sz w:val="28"/>
          <w:szCs w:val="28"/>
        </w:rPr>
        <w:t>A reflection-based utility that enables atomic updates to designated </w:t>
      </w:r>
      <w:r>
        <w:rPr>
          <w:rFonts w:cstheme="minorHAnsi"/>
          <w:bCs/>
          <w:sz w:val="28"/>
          <w:szCs w:val="28"/>
        </w:rPr>
        <w:t>volatile long</w:t>
      </w:r>
      <w:r w:rsidRPr="00A74E36">
        <w:rPr>
          <w:rFonts w:cstheme="minorHAnsi"/>
          <w:bCs/>
          <w:sz w:val="28"/>
          <w:szCs w:val="28"/>
        </w:rPr>
        <w:t> fields of designated classes.</w:t>
      </w:r>
    </w:p>
    <w:p w:rsidR="006B1AA8" w:rsidRDefault="006B1AA8" w:rsidP="006B1AA8">
      <w:pPr>
        <w:pStyle w:val="ListParagraph"/>
        <w:numPr>
          <w:ilvl w:val="0"/>
          <w:numId w:val="5"/>
        </w:numPr>
        <w:rPr>
          <w:rFonts w:cstheme="minorHAnsi"/>
          <w:bCs/>
          <w:sz w:val="28"/>
          <w:szCs w:val="28"/>
        </w:rPr>
      </w:pPr>
      <w:proofErr w:type="spellStart"/>
      <w:r>
        <w:rPr>
          <w:rFonts w:cstheme="minorHAnsi"/>
          <w:bCs/>
          <w:sz w:val="28"/>
          <w:szCs w:val="28"/>
        </w:rPr>
        <w:t>AtomicMarkableReference</w:t>
      </w:r>
      <w:proofErr w:type="spellEnd"/>
      <w:r>
        <w:rPr>
          <w:rFonts w:cstheme="minorHAnsi"/>
          <w:bCs/>
          <w:sz w:val="28"/>
          <w:szCs w:val="28"/>
        </w:rPr>
        <w:t xml:space="preserve">&lt;V&gt; - An atomic markable reference maintains an object reference along with a mark </w:t>
      </w:r>
      <w:proofErr w:type="spellStart"/>
      <w:r>
        <w:rPr>
          <w:rFonts w:cstheme="minorHAnsi"/>
          <w:bCs/>
          <w:sz w:val="28"/>
          <w:szCs w:val="28"/>
        </w:rPr>
        <w:t>bit,that</w:t>
      </w:r>
      <w:proofErr w:type="spellEnd"/>
      <w:r>
        <w:rPr>
          <w:rFonts w:cstheme="minorHAnsi"/>
          <w:bCs/>
          <w:sz w:val="28"/>
          <w:szCs w:val="28"/>
        </w:rPr>
        <w:t xml:space="preserve"> can be updated automatically.</w:t>
      </w:r>
    </w:p>
    <w:p w:rsidR="006B1AA8" w:rsidRDefault="006B1AA8" w:rsidP="006B1AA8">
      <w:pPr>
        <w:pStyle w:val="ListParagraph"/>
        <w:numPr>
          <w:ilvl w:val="0"/>
          <w:numId w:val="5"/>
        </w:numPr>
        <w:rPr>
          <w:rFonts w:cstheme="minorHAnsi"/>
          <w:bCs/>
          <w:sz w:val="28"/>
          <w:szCs w:val="28"/>
        </w:rPr>
      </w:pPr>
      <w:proofErr w:type="spellStart"/>
      <w:r>
        <w:rPr>
          <w:rFonts w:cstheme="minorHAnsi"/>
          <w:bCs/>
          <w:sz w:val="28"/>
          <w:szCs w:val="28"/>
        </w:rPr>
        <w:t>AtomicReference</w:t>
      </w:r>
      <w:proofErr w:type="spellEnd"/>
      <w:r>
        <w:rPr>
          <w:rFonts w:cstheme="minorHAnsi"/>
          <w:bCs/>
          <w:sz w:val="28"/>
          <w:szCs w:val="28"/>
        </w:rPr>
        <w:t>&lt;V&gt; - An object reference that can be updated automatically.</w:t>
      </w:r>
    </w:p>
    <w:p w:rsidR="006B1AA8" w:rsidRDefault="006B1AA8" w:rsidP="006B1AA8">
      <w:pPr>
        <w:pStyle w:val="ListParagraph"/>
        <w:numPr>
          <w:ilvl w:val="0"/>
          <w:numId w:val="5"/>
        </w:numPr>
        <w:rPr>
          <w:rFonts w:cstheme="minorHAnsi"/>
          <w:bCs/>
          <w:sz w:val="28"/>
          <w:szCs w:val="28"/>
        </w:rPr>
      </w:pPr>
      <w:r>
        <w:rPr>
          <w:rFonts w:cstheme="minorHAnsi"/>
          <w:bCs/>
          <w:sz w:val="28"/>
          <w:szCs w:val="28"/>
        </w:rPr>
        <w:t xml:space="preserve">Atomic </w:t>
      </w:r>
      <w:proofErr w:type="spellStart"/>
      <w:r>
        <w:rPr>
          <w:rFonts w:cstheme="minorHAnsi"/>
          <w:bCs/>
          <w:sz w:val="28"/>
          <w:szCs w:val="28"/>
        </w:rPr>
        <w:t>ReferenceArray</w:t>
      </w:r>
      <w:proofErr w:type="spellEnd"/>
      <w:r>
        <w:rPr>
          <w:rFonts w:cstheme="minorHAnsi"/>
          <w:bCs/>
          <w:sz w:val="28"/>
          <w:szCs w:val="28"/>
        </w:rPr>
        <w:t>&lt;E&gt; -</w:t>
      </w:r>
      <w:proofErr w:type="spellStart"/>
      <w:r>
        <w:rPr>
          <w:rFonts w:cstheme="minorHAnsi"/>
          <w:bCs/>
          <w:sz w:val="28"/>
          <w:szCs w:val="28"/>
        </w:rPr>
        <w:t>cAn</w:t>
      </w:r>
      <w:proofErr w:type="spellEnd"/>
      <w:r>
        <w:rPr>
          <w:rFonts w:cstheme="minorHAnsi"/>
          <w:bCs/>
          <w:sz w:val="28"/>
          <w:szCs w:val="28"/>
        </w:rPr>
        <w:t xml:space="preserve"> array of object references in which the elements are updated automatically.</w:t>
      </w:r>
    </w:p>
    <w:p w:rsidR="006B1AA8" w:rsidRDefault="006B1AA8" w:rsidP="006B1AA8">
      <w:pPr>
        <w:pStyle w:val="ListParagraph"/>
        <w:numPr>
          <w:ilvl w:val="0"/>
          <w:numId w:val="5"/>
        </w:numPr>
        <w:rPr>
          <w:rFonts w:cstheme="minorHAnsi"/>
          <w:bCs/>
          <w:sz w:val="28"/>
          <w:szCs w:val="28"/>
        </w:rPr>
      </w:pPr>
      <w:proofErr w:type="spellStart"/>
      <w:r>
        <w:rPr>
          <w:rFonts w:cstheme="minorHAnsi"/>
          <w:bCs/>
          <w:sz w:val="28"/>
          <w:szCs w:val="28"/>
        </w:rPr>
        <w:t>AtomicReferenceFieldUpdater</w:t>
      </w:r>
      <w:proofErr w:type="spellEnd"/>
      <w:r>
        <w:rPr>
          <w:rFonts w:cstheme="minorHAnsi"/>
          <w:bCs/>
          <w:sz w:val="28"/>
          <w:szCs w:val="28"/>
        </w:rPr>
        <w:t xml:space="preserve">&lt;T&gt; - </w:t>
      </w:r>
      <w:r w:rsidRPr="00A74E36">
        <w:rPr>
          <w:rFonts w:cstheme="minorHAnsi"/>
          <w:bCs/>
          <w:sz w:val="28"/>
          <w:szCs w:val="28"/>
        </w:rPr>
        <w:t>A reflection-based utility that enables atomic updates to designated </w:t>
      </w:r>
      <w:r>
        <w:rPr>
          <w:rFonts w:cstheme="minorHAnsi"/>
          <w:bCs/>
          <w:sz w:val="28"/>
          <w:szCs w:val="28"/>
        </w:rPr>
        <w:t xml:space="preserve">volatile reference </w:t>
      </w:r>
      <w:r w:rsidRPr="00A74E36">
        <w:rPr>
          <w:rFonts w:cstheme="minorHAnsi"/>
          <w:bCs/>
          <w:sz w:val="28"/>
          <w:szCs w:val="28"/>
        </w:rPr>
        <w:t>fields of designated classes.</w:t>
      </w:r>
    </w:p>
    <w:p w:rsidR="00B36E6E" w:rsidRPr="00DE43DE" w:rsidRDefault="00AA4FC7" w:rsidP="00DE43DE">
      <w:pPr>
        <w:pStyle w:val="ListParagraph"/>
        <w:numPr>
          <w:ilvl w:val="0"/>
          <w:numId w:val="5"/>
        </w:numPr>
        <w:rPr>
          <w:rFonts w:cstheme="minorHAnsi"/>
          <w:bCs/>
          <w:sz w:val="28"/>
          <w:szCs w:val="28"/>
        </w:rPr>
      </w:pPr>
      <w:proofErr w:type="spellStart"/>
      <w:r>
        <w:rPr>
          <w:rFonts w:cstheme="minorHAnsi"/>
          <w:bCs/>
          <w:sz w:val="28"/>
          <w:szCs w:val="28"/>
        </w:rPr>
        <w:t>AtomicStampedReference</w:t>
      </w:r>
      <w:proofErr w:type="spellEnd"/>
      <w:r>
        <w:rPr>
          <w:rFonts w:cstheme="minorHAnsi"/>
          <w:bCs/>
          <w:sz w:val="28"/>
          <w:szCs w:val="28"/>
        </w:rPr>
        <w:t>&lt;V&gt; - An atomic stamped reference maintains an object reference along with an integer stamp that can be updated automatically.</w:t>
      </w:r>
    </w:p>
    <w:p w:rsidR="00B36E6E" w:rsidRDefault="00B36E6E" w:rsidP="00DE43DE">
      <w:pPr>
        <w:rPr>
          <w:rFonts w:ascii="Times New Roman" w:hAnsi="Times New Roman"/>
          <w:sz w:val="28"/>
          <w:lang w:val="en-IN"/>
        </w:rPr>
      </w:pPr>
    </w:p>
    <w:p w:rsidR="00DE43DE" w:rsidRDefault="00DE43DE" w:rsidP="00DE43DE">
      <w:pPr>
        <w:rPr>
          <w:rFonts w:ascii="Times New Roman" w:hAnsi="Times New Roman"/>
          <w:sz w:val="28"/>
          <w:lang w:val="en-IN"/>
        </w:rPr>
      </w:pPr>
    </w:p>
    <w:p w:rsidR="00DE43DE" w:rsidRDefault="00DE43DE" w:rsidP="00DE43DE">
      <w:pPr>
        <w:rPr>
          <w:rFonts w:ascii="Times New Roman" w:hAnsi="Times New Roman"/>
          <w:sz w:val="28"/>
          <w:lang w:val="en-IN"/>
        </w:rPr>
      </w:pPr>
    </w:p>
    <w:p w:rsidR="00DE43DE" w:rsidRPr="00DE43DE" w:rsidRDefault="00DE43DE" w:rsidP="00DE43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lang w:val="en-IN" w:eastAsia="en-IN"/>
        </w:rPr>
      </w:pPr>
      <w:proofErr w:type="spellStart"/>
      <w:r w:rsidRPr="00DE43DE">
        <w:rPr>
          <w:rFonts w:ascii="Consolas" w:eastAsia="Times New Roman" w:hAnsi="Consolas" w:cs="Courier New"/>
          <w:color w:val="A9B7C6"/>
          <w:sz w:val="21"/>
          <w:szCs w:val="21"/>
          <w:bdr w:val="none" w:sz="0" w:space="0" w:color="auto" w:frame="1"/>
          <w:shd w:val="clear" w:color="auto" w:fill="2B2B2B"/>
          <w:lang w:val="en-IN" w:eastAsia="en-IN"/>
        </w:rPr>
        <w:t>AtomicInteger</w:t>
      </w:r>
      <w:proofErr w:type="spellEnd"/>
      <w:r w:rsidRPr="00DE43DE">
        <w:rPr>
          <w:rFonts w:ascii="Consolas" w:eastAsia="Times New Roman" w:hAnsi="Consolas" w:cs="Courier New"/>
          <w:color w:val="A9B7C6"/>
          <w:sz w:val="21"/>
          <w:szCs w:val="21"/>
          <w:bdr w:val="none" w:sz="0" w:space="0" w:color="auto" w:frame="1"/>
          <w:shd w:val="clear" w:color="auto" w:fill="2B2B2B"/>
          <w:lang w:val="en-IN" w:eastAsia="en-IN"/>
        </w:rPr>
        <w:t xml:space="preserve"> </w:t>
      </w:r>
      <w:proofErr w:type="spellStart"/>
      <w:r w:rsidRPr="00DE43DE">
        <w:rPr>
          <w:rFonts w:ascii="Consolas" w:eastAsia="Times New Roman" w:hAnsi="Consolas" w:cs="Courier New"/>
          <w:color w:val="A9B7C6"/>
          <w:sz w:val="21"/>
          <w:szCs w:val="21"/>
          <w:bdr w:val="none" w:sz="0" w:space="0" w:color="auto" w:frame="1"/>
          <w:shd w:val="clear" w:color="auto" w:fill="2B2B2B"/>
          <w:lang w:val="en-IN" w:eastAsia="en-IN"/>
        </w:rPr>
        <w:t>atomicInt</w:t>
      </w:r>
      <w:proofErr w:type="spellEnd"/>
      <w:r w:rsidRPr="00DE43DE">
        <w:rPr>
          <w:rFonts w:ascii="Consolas" w:eastAsia="Times New Roman" w:hAnsi="Consolas" w:cs="Courier New"/>
          <w:color w:val="A9B7C6"/>
          <w:sz w:val="21"/>
          <w:szCs w:val="21"/>
          <w:bdr w:val="none" w:sz="0" w:space="0" w:color="auto" w:frame="1"/>
          <w:shd w:val="clear" w:color="auto" w:fill="2B2B2B"/>
          <w:lang w:val="en-IN" w:eastAsia="en-IN"/>
        </w:rPr>
        <w:t xml:space="preserve"> = </w:t>
      </w:r>
      <w:r w:rsidRPr="00DE43DE">
        <w:rPr>
          <w:rFonts w:ascii="Consolas" w:eastAsia="Times New Roman" w:hAnsi="Consolas" w:cs="Courier New"/>
          <w:color w:val="CC7832"/>
          <w:sz w:val="21"/>
          <w:szCs w:val="21"/>
          <w:bdr w:val="none" w:sz="0" w:space="0" w:color="auto" w:frame="1"/>
          <w:shd w:val="clear" w:color="auto" w:fill="2B2B2B"/>
          <w:lang w:val="en-IN" w:eastAsia="en-IN"/>
        </w:rPr>
        <w:t>new</w:t>
      </w:r>
      <w:r w:rsidRPr="00DE43DE">
        <w:rPr>
          <w:rFonts w:ascii="Consolas" w:eastAsia="Times New Roman" w:hAnsi="Consolas" w:cs="Courier New"/>
          <w:color w:val="A9B7C6"/>
          <w:sz w:val="21"/>
          <w:szCs w:val="21"/>
          <w:bdr w:val="none" w:sz="0" w:space="0" w:color="auto" w:frame="1"/>
          <w:shd w:val="clear" w:color="auto" w:fill="2B2B2B"/>
          <w:lang w:val="en-IN" w:eastAsia="en-IN"/>
        </w:rPr>
        <w:t xml:space="preserve"> </w:t>
      </w:r>
      <w:proofErr w:type="spellStart"/>
      <w:r w:rsidRPr="00DE43DE">
        <w:rPr>
          <w:rFonts w:ascii="Consolas" w:eastAsia="Times New Roman" w:hAnsi="Consolas" w:cs="Courier New"/>
          <w:color w:val="A9B7C6"/>
          <w:sz w:val="21"/>
          <w:szCs w:val="21"/>
          <w:bdr w:val="none" w:sz="0" w:space="0" w:color="auto" w:frame="1"/>
          <w:shd w:val="clear" w:color="auto" w:fill="2B2B2B"/>
          <w:lang w:val="en-IN" w:eastAsia="en-IN"/>
        </w:rPr>
        <w:t>AtomicInteger</w:t>
      </w:r>
      <w:proofErr w:type="spellEnd"/>
      <w:r w:rsidRPr="00DE43DE">
        <w:rPr>
          <w:rFonts w:ascii="Consolas" w:eastAsia="Times New Roman" w:hAnsi="Consolas" w:cs="Courier New"/>
          <w:color w:val="A9B7C6"/>
          <w:sz w:val="21"/>
          <w:szCs w:val="21"/>
          <w:bdr w:val="none" w:sz="0" w:space="0" w:color="auto" w:frame="1"/>
          <w:shd w:val="clear" w:color="auto" w:fill="2B2B2B"/>
          <w:lang w:val="en-IN" w:eastAsia="en-IN"/>
        </w:rPr>
        <w:t>(</w:t>
      </w:r>
      <w:r w:rsidRPr="00DE43DE">
        <w:rPr>
          <w:rFonts w:ascii="Consolas" w:eastAsia="Times New Roman" w:hAnsi="Consolas" w:cs="Courier New"/>
          <w:color w:val="6897BB"/>
          <w:sz w:val="21"/>
          <w:szCs w:val="21"/>
          <w:bdr w:val="none" w:sz="0" w:space="0" w:color="auto" w:frame="1"/>
          <w:shd w:val="clear" w:color="auto" w:fill="2B2B2B"/>
          <w:lang w:val="en-IN" w:eastAsia="en-IN"/>
        </w:rPr>
        <w:t>0</w:t>
      </w:r>
      <w:r w:rsidRPr="00DE43DE">
        <w:rPr>
          <w:rFonts w:ascii="Consolas" w:eastAsia="Times New Roman" w:hAnsi="Consolas" w:cs="Courier New"/>
          <w:color w:val="A9B7C6"/>
          <w:sz w:val="21"/>
          <w:szCs w:val="21"/>
          <w:bdr w:val="none" w:sz="0" w:space="0" w:color="auto" w:frame="1"/>
          <w:shd w:val="clear" w:color="auto" w:fill="2B2B2B"/>
          <w:lang w:val="en-IN" w:eastAsia="en-IN"/>
        </w:rPr>
        <w:t>);</w:t>
      </w:r>
    </w:p>
    <w:p w:rsidR="00DE43DE" w:rsidRPr="00DE43DE" w:rsidRDefault="00DE43DE" w:rsidP="00DE43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lang w:val="en-IN" w:eastAsia="en-IN"/>
        </w:rPr>
      </w:pPr>
    </w:p>
    <w:p w:rsidR="00DE43DE" w:rsidRPr="00DE43DE" w:rsidRDefault="00DE43DE" w:rsidP="00DE43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lang w:val="en-IN" w:eastAsia="en-IN"/>
        </w:rPr>
      </w:pPr>
      <w:proofErr w:type="spellStart"/>
      <w:r w:rsidRPr="00DE43DE">
        <w:rPr>
          <w:rFonts w:ascii="Consolas" w:eastAsia="Times New Roman" w:hAnsi="Consolas" w:cs="Courier New"/>
          <w:color w:val="A9B7C6"/>
          <w:sz w:val="21"/>
          <w:szCs w:val="21"/>
          <w:bdr w:val="none" w:sz="0" w:space="0" w:color="auto" w:frame="1"/>
          <w:shd w:val="clear" w:color="auto" w:fill="2B2B2B"/>
          <w:lang w:val="en-IN" w:eastAsia="en-IN"/>
        </w:rPr>
        <w:t>ExecutorService</w:t>
      </w:r>
      <w:proofErr w:type="spellEnd"/>
      <w:r w:rsidRPr="00DE43DE">
        <w:rPr>
          <w:rFonts w:ascii="Consolas" w:eastAsia="Times New Roman" w:hAnsi="Consolas" w:cs="Courier New"/>
          <w:color w:val="A9B7C6"/>
          <w:sz w:val="21"/>
          <w:szCs w:val="21"/>
          <w:bdr w:val="none" w:sz="0" w:space="0" w:color="auto" w:frame="1"/>
          <w:shd w:val="clear" w:color="auto" w:fill="2B2B2B"/>
          <w:lang w:val="en-IN" w:eastAsia="en-IN"/>
        </w:rPr>
        <w:t xml:space="preserve"> executor = </w:t>
      </w:r>
      <w:proofErr w:type="spellStart"/>
      <w:r w:rsidRPr="00DE43DE">
        <w:rPr>
          <w:rFonts w:ascii="Consolas" w:eastAsia="Times New Roman" w:hAnsi="Consolas" w:cs="Courier New"/>
          <w:color w:val="A9B7C6"/>
          <w:sz w:val="21"/>
          <w:szCs w:val="21"/>
          <w:bdr w:val="none" w:sz="0" w:space="0" w:color="auto" w:frame="1"/>
          <w:shd w:val="clear" w:color="auto" w:fill="2B2B2B"/>
          <w:lang w:val="en-IN" w:eastAsia="en-IN"/>
        </w:rPr>
        <w:t>Executors.</w:t>
      </w:r>
      <w:r w:rsidRPr="00DE43DE">
        <w:rPr>
          <w:rFonts w:ascii="Consolas" w:eastAsia="Times New Roman" w:hAnsi="Consolas" w:cs="Courier New"/>
          <w:color w:val="FFC66D"/>
          <w:sz w:val="21"/>
          <w:szCs w:val="21"/>
          <w:bdr w:val="none" w:sz="0" w:space="0" w:color="auto" w:frame="1"/>
          <w:shd w:val="clear" w:color="auto" w:fill="2B2B2B"/>
          <w:lang w:val="en-IN" w:eastAsia="en-IN"/>
        </w:rPr>
        <w:t>newFixedThreadPool</w:t>
      </w:r>
      <w:proofErr w:type="spellEnd"/>
      <w:r w:rsidRPr="00DE43DE">
        <w:rPr>
          <w:rFonts w:ascii="Consolas" w:eastAsia="Times New Roman" w:hAnsi="Consolas" w:cs="Courier New"/>
          <w:color w:val="A9B7C6"/>
          <w:sz w:val="21"/>
          <w:szCs w:val="21"/>
          <w:bdr w:val="none" w:sz="0" w:space="0" w:color="auto" w:frame="1"/>
          <w:shd w:val="clear" w:color="auto" w:fill="2B2B2B"/>
          <w:lang w:val="en-IN" w:eastAsia="en-IN"/>
        </w:rPr>
        <w:t>(</w:t>
      </w:r>
      <w:r w:rsidRPr="00DE43DE">
        <w:rPr>
          <w:rFonts w:ascii="Consolas" w:eastAsia="Times New Roman" w:hAnsi="Consolas" w:cs="Courier New"/>
          <w:color w:val="6897BB"/>
          <w:sz w:val="21"/>
          <w:szCs w:val="21"/>
          <w:bdr w:val="none" w:sz="0" w:space="0" w:color="auto" w:frame="1"/>
          <w:shd w:val="clear" w:color="auto" w:fill="2B2B2B"/>
          <w:lang w:val="en-IN" w:eastAsia="en-IN"/>
        </w:rPr>
        <w:t>2</w:t>
      </w:r>
      <w:r w:rsidRPr="00DE43DE">
        <w:rPr>
          <w:rFonts w:ascii="Consolas" w:eastAsia="Times New Roman" w:hAnsi="Consolas" w:cs="Courier New"/>
          <w:color w:val="A9B7C6"/>
          <w:sz w:val="21"/>
          <w:szCs w:val="21"/>
          <w:bdr w:val="none" w:sz="0" w:space="0" w:color="auto" w:frame="1"/>
          <w:shd w:val="clear" w:color="auto" w:fill="2B2B2B"/>
          <w:lang w:val="en-IN" w:eastAsia="en-IN"/>
        </w:rPr>
        <w:t>);</w:t>
      </w:r>
    </w:p>
    <w:p w:rsidR="00DE43DE" w:rsidRPr="00DE43DE" w:rsidRDefault="00DE43DE" w:rsidP="00DE43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lang w:val="en-IN" w:eastAsia="en-IN"/>
        </w:rPr>
      </w:pPr>
    </w:p>
    <w:p w:rsidR="00DE43DE" w:rsidRPr="00DE43DE" w:rsidRDefault="00DE43DE" w:rsidP="00DE43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lang w:val="en-IN" w:eastAsia="en-IN"/>
        </w:rPr>
      </w:pPr>
      <w:proofErr w:type="spellStart"/>
      <w:r w:rsidRPr="00DE43DE">
        <w:rPr>
          <w:rFonts w:ascii="Consolas" w:eastAsia="Times New Roman" w:hAnsi="Consolas" w:cs="Courier New"/>
          <w:color w:val="A9B7C6"/>
          <w:sz w:val="21"/>
          <w:szCs w:val="21"/>
          <w:bdr w:val="none" w:sz="0" w:space="0" w:color="auto" w:frame="1"/>
          <w:shd w:val="clear" w:color="auto" w:fill="2B2B2B"/>
          <w:lang w:val="en-IN" w:eastAsia="en-IN"/>
        </w:rPr>
        <w:t>IntStream.</w:t>
      </w:r>
      <w:r w:rsidRPr="00DE43DE">
        <w:rPr>
          <w:rFonts w:ascii="Consolas" w:eastAsia="Times New Roman" w:hAnsi="Consolas" w:cs="Courier New"/>
          <w:color w:val="FFC66D"/>
          <w:sz w:val="21"/>
          <w:szCs w:val="21"/>
          <w:bdr w:val="none" w:sz="0" w:space="0" w:color="auto" w:frame="1"/>
          <w:shd w:val="clear" w:color="auto" w:fill="2B2B2B"/>
          <w:lang w:val="en-IN" w:eastAsia="en-IN"/>
        </w:rPr>
        <w:t>range</w:t>
      </w:r>
      <w:proofErr w:type="spellEnd"/>
      <w:r w:rsidRPr="00DE43DE">
        <w:rPr>
          <w:rFonts w:ascii="Consolas" w:eastAsia="Times New Roman" w:hAnsi="Consolas" w:cs="Courier New"/>
          <w:color w:val="A9B7C6"/>
          <w:sz w:val="21"/>
          <w:szCs w:val="21"/>
          <w:bdr w:val="none" w:sz="0" w:space="0" w:color="auto" w:frame="1"/>
          <w:shd w:val="clear" w:color="auto" w:fill="2B2B2B"/>
          <w:lang w:val="en-IN" w:eastAsia="en-IN"/>
        </w:rPr>
        <w:t>(</w:t>
      </w:r>
      <w:r w:rsidRPr="00DE43DE">
        <w:rPr>
          <w:rFonts w:ascii="Consolas" w:eastAsia="Times New Roman" w:hAnsi="Consolas" w:cs="Courier New"/>
          <w:color w:val="6897BB"/>
          <w:sz w:val="21"/>
          <w:szCs w:val="21"/>
          <w:bdr w:val="none" w:sz="0" w:space="0" w:color="auto" w:frame="1"/>
          <w:shd w:val="clear" w:color="auto" w:fill="2B2B2B"/>
          <w:lang w:val="en-IN" w:eastAsia="en-IN"/>
        </w:rPr>
        <w:t>0</w:t>
      </w:r>
      <w:r w:rsidRPr="00DE43DE">
        <w:rPr>
          <w:rFonts w:ascii="Consolas" w:eastAsia="Times New Roman" w:hAnsi="Consolas" w:cs="Courier New"/>
          <w:color w:val="A9B7C6"/>
          <w:sz w:val="21"/>
          <w:szCs w:val="21"/>
          <w:bdr w:val="none" w:sz="0" w:space="0" w:color="auto" w:frame="1"/>
          <w:shd w:val="clear" w:color="auto" w:fill="2B2B2B"/>
          <w:lang w:val="en-IN" w:eastAsia="en-IN"/>
        </w:rPr>
        <w:t xml:space="preserve">, </w:t>
      </w:r>
      <w:r w:rsidRPr="00DE43DE">
        <w:rPr>
          <w:rFonts w:ascii="Consolas" w:eastAsia="Times New Roman" w:hAnsi="Consolas" w:cs="Courier New"/>
          <w:color w:val="6897BB"/>
          <w:sz w:val="21"/>
          <w:szCs w:val="21"/>
          <w:bdr w:val="none" w:sz="0" w:space="0" w:color="auto" w:frame="1"/>
          <w:shd w:val="clear" w:color="auto" w:fill="2B2B2B"/>
          <w:lang w:val="en-IN" w:eastAsia="en-IN"/>
        </w:rPr>
        <w:t>1000</w:t>
      </w:r>
      <w:r w:rsidRPr="00DE43DE">
        <w:rPr>
          <w:rFonts w:ascii="Consolas" w:eastAsia="Times New Roman" w:hAnsi="Consolas" w:cs="Courier New"/>
          <w:color w:val="A9B7C6"/>
          <w:sz w:val="21"/>
          <w:szCs w:val="21"/>
          <w:bdr w:val="none" w:sz="0" w:space="0" w:color="auto" w:frame="1"/>
          <w:shd w:val="clear" w:color="auto" w:fill="2B2B2B"/>
          <w:lang w:val="en-IN" w:eastAsia="en-IN"/>
        </w:rPr>
        <w:t>)</w:t>
      </w:r>
    </w:p>
    <w:p w:rsidR="00DE43DE" w:rsidRPr="00DE43DE" w:rsidRDefault="00DE43DE" w:rsidP="00DE43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lang w:val="en-IN" w:eastAsia="en-IN"/>
        </w:rPr>
      </w:pPr>
      <w:r w:rsidRPr="00DE43DE">
        <w:rPr>
          <w:rFonts w:ascii="Consolas" w:eastAsia="Times New Roman" w:hAnsi="Consolas" w:cs="Courier New"/>
          <w:color w:val="A9B7C6"/>
          <w:sz w:val="21"/>
          <w:szCs w:val="21"/>
          <w:bdr w:val="none" w:sz="0" w:space="0" w:color="auto" w:frame="1"/>
          <w:shd w:val="clear" w:color="auto" w:fill="2B2B2B"/>
          <w:lang w:val="en-IN" w:eastAsia="en-IN"/>
        </w:rPr>
        <w:t xml:space="preserve">    .</w:t>
      </w:r>
      <w:proofErr w:type="spellStart"/>
      <w:r w:rsidRPr="00DE43DE">
        <w:rPr>
          <w:rFonts w:ascii="Consolas" w:eastAsia="Times New Roman" w:hAnsi="Consolas" w:cs="Courier New"/>
          <w:color w:val="FFC66D"/>
          <w:sz w:val="21"/>
          <w:szCs w:val="21"/>
          <w:bdr w:val="none" w:sz="0" w:space="0" w:color="auto" w:frame="1"/>
          <w:shd w:val="clear" w:color="auto" w:fill="2B2B2B"/>
          <w:lang w:val="en-IN" w:eastAsia="en-IN"/>
        </w:rPr>
        <w:t>forEach</w:t>
      </w:r>
      <w:proofErr w:type="spellEnd"/>
      <w:r w:rsidRPr="00DE43DE">
        <w:rPr>
          <w:rFonts w:ascii="Consolas" w:eastAsia="Times New Roman" w:hAnsi="Consolas" w:cs="Courier New"/>
          <w:color w:val="A9B7C6"/>
          <w:sz w:val="21"/>
          <w:szCs w:val="21"/>
          <w:bdr w:val="none" w:sz="0" w:space="0" w:color="auto" w:frame="1"/>
          <w:shd w:val="clear" w:color="auto" w:fill="2B2B2B"/>
          <w:lang w:val="en-IN" w:eastAsia="en-IN"/>
        </w:rPr>
        <w:t>(</w:t>
      </w:r>
      <w:proofErr w:type="spellStart"/>
      <w:r w:rsidRPr="00DE43DE">
        <w:rPr>
          <w:rFonts w:ascii="Consolas" w:eastAsia="Times New Roman" w:hAnsi="Consolas" w:cs="Courier New"/>
          <w:color w:val="A9B7C6"/>
          <w:sz w:val="21"/>
          <w:szCs w:val="21"/>
          <w:bdr w:val="none" w:sz="0" w:space="0" w:color="auto" w:frame="1"/>
          <w:shd w:val="clear" w:color="auto" w:fill="2B2B2B"/>
          <w:lang w:val="en-IN" w:eastAsia="en-IN"/>
        </w:rPr>
        <w:t>i</w:t>
      </w:r>
      <w:proofErr w:type="spellEnd"/>
      <w:r w:rsidRPr="00DE43DE">
        <w:rPr>
          <w:rFonts w:ascii="Consolas" w:eastAsia="Times New Roman" w:hAnsi="Consolas" w:cs="Courier New"/>
          <w:color w:val="A9B7C6"/>
          <w:sz w:val="21"/>
          <w:szCs w:val="21"/>
          <w:bdr w:val="none" w:sz="0" w:space="0" w:color="auto" w:frame="1"/>
          <w:shd w:val="clear" w:color="auto" w:fill="2B2B2B"/>
          <w:lang w:val="en-IN" w:eastAsia="en-IN"/>
        </w:rPr>
        <w:t xml:space="preserve"> -&gt; </w:t>
      </w:r>
      <w:proofErr w:type="spellStart"/>
      <w:r w:rsidRPr="00DE43DE">
        <w:rPr>
          <w:rFonts w:ascii="Consolas" w:eastAsia="Times New Roman" w:hAnsi="Consolas" w:cs="Courier New"/>
          <w:color w:val="A9B7C6"/>
          <w:sz w:val="21"/>
          <w:szCs w:val="21"/>
          <w:bdr w:val="none" w:sz="0" w:space="0" w:color="auto" w:frame="1"/>
          <w:shd w:val="clear" w:color="auto" w:fill="2B2B2B"/>
          <w:lang w:val="en-IN" w:eastAsia="en-IN"/>
        </w:rPr>
        <w:t>executor.</w:t>
      </w:r>
      <w:r w:rsidRPr="00DE43DE">
        <w:rPr>
          <w:rFonts w:ascii="Consolas" w:eastAsia="Times New Roman" w:hAnsi="Consolas" w:cs="Courier New"/>
          <w:color w:val="FFC66D"/>
          <w:sz w:val="21"/>
          <w:szCs w:val="21"/>
          <w:bdr w:val="none" w:sz="0" w:space="0" w:color="auto" w:frame="1"/>
          <w:shd w:val="clear" w:color="auto" w:fill="2B2B2B"/>
          <w:lang w:val="en-IN" w:eastAsia="en-IN"/>
        </w:rPr>
        <w:t>submit</w:t>
      </w:r>
      <w:proofErr w:type="spellEnd"/>
      <w:r w:rsidRPr="00DE43DE">
        <w:rPr>
          <w:rFonts w:ascii="Consolas" w:eastAsia="Times New Roman" w:hAnsi="Consolas" w:cs="Courier New"/>
          <w:color w:val="A9B7C6"/>
          <w:sz w:val="21"/>
          <w:szCs w:val="21"/>
          <w:bdr w:val="none" w:sz="0" w:space="0" w:color="auto" w:frame="1"/>
          <w:shd w:val="clear" w:color="auto" w:fill="2B2B2B"/>
          <w:lang w:val="en-IN" w:eastAsia="en-IN"/>
        </w:rPr>
        <w:t>(</w:t>
      </w:r>
      <w:proofErr w:type="spellStart"/>
      <w:r w:rsidRPr="00DE43DE">
        <w:rPr>
          <w:rFonts w:ascii="Consolas" w:eastAsia="Times New Roman" w:hAnsi="Consolas" w:cs="Courier New"/>
          <w:color w:val="A9B7C6"/>
          <w:sz w:val="21"/>
          <w:szCs w:val="21"/>
          <w:bdr w:val="none" w:sz="0" w:space="0" w:color="auto" w:frame="1"/>
          <w:shd w:val="clear" w:color="auto" w:fill="2B2B2B"/>
          <w:lang w:val="en-IN" w:eastAsia="en-IN"/>
        </w:rPr>
        <w:t>atomicInt</w:t>
      </w:r>
      <w:proofErr w:type="spellEnd"/>
      <w:r w:rsidRPr="00DE43DE">
        <w:rPr>
          <w:rFonts w:ascii="Consolas" w:eastAsia="Times New Roman" w:hAnsi="Consolas" w:cs="Courier New"/>
          <w:color w:val="A9B7C6"/>
          <w:sz w:val="21"/>
          <w:szCs w:val="21"/>
          <w:bdr w:val="none" w:sz="0" w:space="0" w:color="auto" w:frame="1"/>
          <w:shd w:val="clear" w:color="auto" w:fill="2B2B2B"/>
          <w:lang w:val="en-IN" w:eastAsia="en-IN"/>
        </w:rPr>
        <w:t>::</w:t>
      </w:r>
      <w:proofErr w:type="spellStart"/>
      <w:r w:rsidRPr="00DE43DE">
        <w:rPr>
          <w:rFonts w:ascii="Consolas" w:eastAsia="Times New Roman" w:hAnsi="Consolas" w:cs="Courier New"/>
          <w:color w:val="A9B7C6"/>
          <w:sz w:val="21"/>
          <w:szCs w:val="21"/>
          <w:bdr w:val="none" w:sz="0" w:space="0" w:color="auto" w:frame="1"/>
          <w:shd w:val="clear" w:color="auto" w:fill="2B2B2B"/>
          <w:lang w:val="en-IN" w:eastAsia="en-IN"/>
        </w:rPr>
        <w:t>incrementAndGet</w:t>
      </w:r>
      <w:proofErr w:type="spellEnd"/>
      <w:r w:rsidRPr="00DE43DE">
        <w:rPr>
          <w:rFonts w:ascii="Consolas" w:eastAsia="Times New Roman" w:hAnsi="Consolas" w:cs="Courier New"/>
          <w:color w:val="A9B7C6"/>
          <w:sz w:val="21"/>
          <w:szCs w:val="21"/>
          <w:bdr w:val="none" w:sz="0" w:space="0" w:color="auto" w:frame="1"/>
          <w:shd w:val="clear" w:color="auto" w:fill="2B2B2B"/>
          <w:lang w:val="en-IN" w:eastAsia="en-IN"/>
        </w:rPr>
        <w:t>));</w:t>
      </w:r>
    </w:p>
    <w:p w:rsidR="00DE43DE" w:rsidRPr="00DE43DE" w:rsidRDefault="00DE43DE" w:rsidP="00DE43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lang w:val="en-IN" w:eastAsia="en-IN"/>
        </w:rPr>
      </w:pPr>
    </w:p>
    <w:p w:rsidR="00DE43DE" w:rsidRPr="00DE43DE" w:rsidRDefault="00DE43DE" w:rsidP="00DE43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lang w:val="en-IN" w:eastAsia="en-IN"/>
        </w:rPr>
      </w:pPr>
      <w:r w:rsidRPr="00DE43DE">
        <w:rPr>
          <w:rFonts w:ascii="Consolas" w:eastAsia="Times New Roman" w:hAnsi="Consolas" w:cs="Courier New"/>
          <w:color w:val="FFC66D"/>
          <w:sz w:val="21"/>
          <w:szCs w:val="21"/>
          <w:bdr w:val="none" w:sz="0" w:space="0" w:color="auto" w:frame="1"/>
          <w:shd w:val="clear" w:color="auto" w:fill="2B2B2B"/>
          <w:lang w:val="en-IN" w:eastAsia="en-IN"/>
        </w:rPr>
        <w:t>stop</w:t>
      </w:r>
      <w:r w:rsidRPr="00DE43DE">
        <w:rPr>
          <w:rFonts w:ascii="Consolas" w:eastAsia="Times New Roman" w:hAnsi="Consolas" w:cs="Courier New"/>
          <w:color w:val="A9B7C6"/>
          <w:sz w:val="21"/>
          <w:szCs w:val="21"/>
          <w:bdr w:val="none" w:sz="0" w:space="0" w:color="auto" w:frame="1"/>
          <w:shd w:val="clear" w:color="auto" w:fill="2B2B2B"/>
          <w:lang w:val="en-IN" w:eastAsia="en-IN"/>
        </w:rPr>
        <w:t>(executor);</w:t>
      </w:r>
    </w:p>
    <w:p w:rsidR="00DE43DE" w:rsidRPr="00DE43DE" w:rsidRDefault="00DE43DE" w:rsidP="00DE43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lang w:val="en-IN" w:eastAsia="en-IN"/>
        </w:rPr>
      </w:pPr>
    </w:p>
    <w:p w:rsidR="00DE43DE" w:rsidRPr="00DE43DE" w:rsidRDefault="00DE43DE" w:rsidP="00DE43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0"/>
          <w:szCs w:val="20"/>
          <w:lang w:val="en-IN" w:eastAsia="en-IN"/>
        </w:rPr>
      </w:pPr>
      <w:proofErr w:type="spellStart"/>
      <w:r w:rsidRPr="00DE43DE">
        <w:rPr>
          <w:rFonts w:ascii="Consolas" w:eastAsia="Times New Roman" w:hAnsi="Consolas" w:cs="Courier New"/>
          <w:color w:val="A9B7C6"/>
          <w:sz w:val="21"/>
          <w:szCs w:val="21"/>
          <w:bdr w:val="none" w:sz="0" w:space="0" w:color="auto" w:frame="1"/>
          <w:shd w:val="clear" w:color="auto" w:fill="2B2B2B"/>
          <w:lang w:val="en-IN" w:eastAsia="en-IN"/>
        </w:rPr>
        <w:t>System.out.</w:t>
      </w:r>
      <w:r w:rsidRPr="00DE43DE">
        <w:rPr>
          <w:rFonts w:ascii="Consolas" w:eastAsia="Times New Roman" w:hAnsi="Consolas" w:cs="Courier New"/>
          <w:color w:val="FFC66D"/>
          <w:sz w:val="21"/>
          <w:szCs w:val="21"/>
          <w:bdr w:val="none" w:sz="0" w:space="0" w:color="auto" w:frame="1"/>
          <w:shd w:val="clear" w:color="auto" w:fill="2B2B2B"/>
          <w:lang w:val="en-IN" w:eastAsia="en-IN"/>
        </w:rPr>
        <w:t>println</w:t>
      </w:r>
      <w:proofErr w:type="spellEnd"/>
      <w:r w:rsidRPr="00DE43DE">
        <w:rPr>
          <w:rFonts w:ascii="Consolas" w:eastAsia="Times New Roman" w:hAnsi="Consolas" w:cs="Courier New"/>
          <w:color w:val="A9B7C6"/>
          <w:sz w:val="21"/>
          <w:szCs w:val="21"/>
          <w:bdr w:val="none" w:sz="0" w:space="0" w:color="auto" w:frame="1"/>
          <w:shd w:val="clear" w:color="auto" w:fill="2B2B2B"/>
          <w:lang w:val="en-IN" w:eastAsia="en-IN"/>
        </w:rPr>
        <w:t>(</w:t>
      </w:r>
      <w:proofErr w:type="spellStart"/>
      <w:r w:rsidRPr="00DE43DE">
        <w:rPr>
          <w:rFonts w:ascii="Consolas" w:eastAsia="Times New Roman" w:hAnsi="Consolas" w:cs="Courier New"/>
          <w:color w:val="A9B7C6"/>
          <w:sz w:val="21"/>
          <w:szCs w:val="21"/>
          <w:bdr w:val="none" w:sz="0" w:space="0" w:color="auto" w:frame="1"/>
          <w:shd w:val="clear" w:color="auto" w:fill="2B2B2B"/>
          <w:lang w:val="en-IN" w:eastAsia="en-IN"/>
        </w:rPr>
        <w:t>atomicInt.</w:t>
      </w:r>
      <w:r w:rsidRPr="00DE43DE">
        <w:rPr>
          <w:rFonts w:ascii="Consolas" w:eastAsia="Times New Roman" w:hAnsi="Consolas" w:cs="Courier New"/>
          <w:color w:val="FFC66D"/>
          <w:sz w:val="21"/>
          <w:szCs w:val="21"/>
          <w:bdr w:val="none" w:sz="0" w:space="0" w:color="auto" w:frame="1"/>
          <w:shd w:val="clear" w:color="auto" w:fill="2B2B2B"/>
          <w:lang w:val="en-IN" w:eastAsia="en-IN"/>
        </w:rPr>
        <w:t>get</w:t>
      </w:r>
      <w:proofErr w:type="spellEnd"/>
      <w:r w:rsidRPr="00DE43DE">
        <w:rPr>
          <w:rFonts w:ascii="Consolas" w:eastAsia="Times New Roman" w:hAnsi="Consolas" w:cs="Courier New"/>
          <w:color w:val="A9B7C6"/>
          <w:sz w:val="21"/>
          <w:szCs w:val="21"/>
          <w:bdr w:val="none" w:sz="0" w:space="0" w:color="auto" w:frame="1"/>
          <w:shd w:val="clear" w:color="auto" w:fill="2B2B2B"/>
          <w:lang w:val="en-IN" w:eastAsia="en-IN"/>
        </w:rPr>
        <w:t xml:space="preserve">());  </w:t>
      </w:r>
    </w:p>
    <w:p w:rsidR="00434AC0" w:rsidRDefault="00DA1863" w:rsidP="00DE43DE">
      <w:pPr>
        <w:rPr>
          <w:rFonts w:ascii="Gabriola" w:hAnsi="Gabriola"/>
          <w:b/>
          <w:bCs/>
          <w:color w:val="000000" w:themeColor="text1"/>
          <w:sz w:val="40"/>
          <w:szCs w:val="40"/>
          <w:lang w:val="en-IN"/>
        </w:rPr>
      </w:pPr>
      <w:r>
        <w:rPr>
          <w:rFonts w:ascii="Gabriola" w:hAnsi="Gabriola"/>
          <w:b/>
          <w:bCs/>
          <w:color w:val="000000" w:themeColor="text1"/>
          <w:sz w:val="40"/>
          <w:szCs w:val="40"/>
          <w:lang w:val="en-IN"/>
        </w:rPr>
        <w:lastRenderedPageBreak/>
        <w:t xml:space="preserve">                                   </w:t>
      </w:r>
    </w:p>
    <w:p w:rsidR="00434AC0" w:rsidRPr="00434AC0" w:rsidRDefault="00434AC0" w:rsidP="00434AC0">
      <w:pPr>
        <w:jc w:val="center"/>
        <w:rPr>
          <w:rFonts w:ascii="Gabriola" w:hAnsi="Gabriola"/>
          <w:b/>
          <w:bCs/>
          <w:color w:val="F35390"/>
          <w:sz w:val="56"/>
          <w:szCs w:val="56"/>
          <w:lang w:val="en-IN"/>
        </w:rPr>
      </w:pPr>
      <w:r w:rsidRPr="00434AC0">
        <w:rPr>
          <w:rFonts w:ascii="Gabriola" w:hAnsi="Gabriola"/>
          <w:b/>
          <w:bCs/>
          <w:color w:val="F35390"/>
          <w:sz w:val="56"/>
          <w:szCs w:val="56"/>
          <w:lang w:val="en-IN"/>
        </w:rPr>
        <w:t>THANKYOU</w:t>
      </w:r>
    </w:p>
    <w:p w:rsidR="00DE43DE" w:rsidRPr="00434AC0" w:rsidRDefault="00434AC0" w:rsidP="00DE43DE">
      <w:pPr>
        <w:rPr>
          <w:rFonts w:ascii="Gabriola" w:hAnsi="Gabriola"/>
          <w:b/>
          <w:bCs/>
          <w:color w:val="00B0F0"/>
          <w:sz w:val="36"/>
          <w:szCs w:val="36"/>
          <w:lang w:val="en-IN"/>
        </w:rPr>
      </w:pPr>
      <w:r>
        <w:rPr>
          <w:rFonts w:ascii="Gabriola" w:hAnsi="Gabriola"/>
          <w:b/>
          <w:bCs/>
          <w:color w:val="B921B9"/>
          <w:sz w:val="36"/>
          <w:szCs w:val="36"/>
          <w:lang w:val="en-IN"/>
        </w:rPr>
        <w:t xml:space="preserve">                          </w:t>
      </w:r>
      <w:r w:rsidR="00DE43DE" w:rsidRPr="00434AC0">
        <w:rPr>
          <w:rFonts w:ascii="Gabriola" w:hAnsi="Gabriola"/>
          <w:b/>
          <w:bCs/>
          <w:color w:val="B921B9"/>
          <w:sz w:val="36"/>
          <w:szCs w:val="36"/>
          <w:lang w:val="en-IN"/>
        </w:rPr>
        <w:t>PRESENTED B</w:t>
      </w:r>
      <w:r>
        <w:rPr>
          <w:rFonts w:ascii="Gabriola" w:hAnsi="Gabriola"/>
          <w:b/>
          <w:bCs/>
          <w:color w:val="B921B9"/>
          <w:sz w:val="36"/>
          <w:szCs w:val="36"/>
          <w:lang w:val="en-IN"/>
        </w:rPr>
        <w:t>Y:</w:t>
      </w:r>
      <w:r w:rsidR="00DA1863" w:rsidRPr="00434AC0">
        <w:rPr>
          <w:rFonts w:ascii="Gabriola" w:hAnsi="Gabriola"/>
          <w:b/>
          <w:bCs/>
          <w:color w:val="00FF00"/>
          <w:sz w:val="36"/>
          <w:szCs w:val="36"/>
          <w:lang w:val="en-IN"/>
        </w:rPr>
        <w:t xml:space="preserve"> (S </w:t>
      </w:r>
      <w:proofErr w:type="spellStart"/>
      <w:r w:rsidR="00DA1863" w:rsidRPr="00434AC0">
        <w:rPr>
          <w:rFonts w:ascii="Gabriola" w:hAnsi="Gabriola"/>
          <w:b/>
          <w:bCs/>
          <w:color w:val="00FF00"/>
          <w:sz w:val="36"/>
          <w:szCs w:val="36"/>
          <w:lang w:val="en-IN"/>
        </w:rPr>
        <w:t>S</w:t>
      </w:r>
      <w:proofErr w:type="spellEnd"/>
      <w:r w:rsidR="00DA1863" w:rsidRPr="00434AC0">
        <w:rPr>
          <w:rFonts w:ascii="Gabriola" w:hAnsi="Gabriola"/>
          <w:b/>
          <w:bCs/>
          <w:color w:val="00FF00"/>
          <w:sz w:val="36"/>
          <w:szCs w:val="36"/>
          <w:lang w:val="en-IN"/>
        </w:rPr>
        <w:t xml:space="preserve"> S)</w:t>
      </w:r>
      <w:r>
        <w:rPr>
          <w:rFonts w:ascii="Gabriola" w:hAnsi="Gabriola"/>
          <w:b/>
          <w:bCs/>
          <w:color w:val="00FF00"/>
          <w:sz w:val="36"/>
          <w:szCs w:val="36"/>
          <w:lang w:val="en-IN"/>
        </w:rPr>
        <w:t>: -</w:t>
      </w:r>
      <w:r w:rsidR="00DE43DE" w:rsidRPr="00434AC0">
        <w:rPr>
          <w:rFonts w:ascii="Gabriola" w:hAnsi="Gabriola"/>
          <w:b/>
          <w:bCs/>
          <w:color w:val="00B0F0"/>
          <w:sz w:val="36"/>
          <w:szCs w:val="36"/>
          <w:lang w:val="en-IN"/>
        </w:rPr>
        <w:t xml:space="preserve">  </w:t>
      </w:r>
      <w:r>
        <w:rPr>
          <w:rFonts w:ascii="Gabriola" w:hAnsi="Gabriola"/>
          <w:b/>
          <w:bCs/>
          <w:color w:val="00B0F0"/>
          <w:sz w:val="36"/>
          <w:szCs w:val="36"/>
          <w:lang w:val="en-IN"/>
        </w:rPr>
        <w:t xml:space="preserve">          </w:t>
      </w:r>
      <w:r w:rsidR="00DE43DE" w:rsidRPr="00434AC0">
        <w:rPr>
          <w:rFonts w:ascii="Gabriola" w:hAnsi="Gabriola"/>
          <w:b/>
          <w:bCs/>
          <w:color w:val="00B0F0"/>
          <w:sz w:val="36"/>
          <w:szCs w:val="36"/>
          <w:u w:val="single"/>
          <w:lang w:val="en-IN"/>
        </w:rPr>
        <w:t>S</w:t>
      </w:r>
      <w:r w:rsidR="00DE43DE" w:rsidRPr="00434AC0">
        <w:rPr>
          <w:rFonts w:ascii="Gabriola" w:hAnsi="Gabriola"/>
          <w:b/>
          <w:bCs/>
          <w:color w:val="00B0F0"/>
          <w:sz w:val="36"/>
          <w:szCs w:val="36"/>
          <w:lang w:val="en-IN"/>
        </w:rPr>
        <w:t>HAIK MOHAMME</w:t>
      </w:r>
      <w:r w:rsidR="00DA1863" w:rsidRPr="00434AC0">
        <w:rPr>
          <w:rFonts w:ascii="Gabriola" w:hAnsi="Gabriola"/>
          <w:b/>
          <w:bCs/>
          <w:color w:val="00B0F0"/>
          <w:sz w:val="36"/>
          <w:szCs w:val="36"/>
          <w:lang w:val="en-IN"/>
        </w:rPr>
        <w:t xml:space="preserve">D </w:t>
      </w:r>
      <w:r w:rsidR="00DE43DE" w:rsidRPr="00434AC0">
        <w:rPr>
          <w:rFonts w:ascii="Gabriola" w:hAnsi="Gabriola"/>
          <w:b/>
          <w:bCs/>
          <w:color w:val="00B0F0"/>
          <w:sz w:val="36"/>
          <w:szCs w:val="36"/>
          <w:lang w:val="en-IN"/>
        </w:rPr>
        <w:t>RAFIQ</w:t>
      </w:r>
    </w:p>
    <w:p w:rsidR="00DE43DE" w:rsidRPr="00434AC0" w:rsidRDefault="00DE43DE" w:rsidP="00DE43DE">
      <w:pPr>
        <w:rPr>
          <w:rFonts w:ascii="Gabriola" w:hAnsi="Gabriola"/>
          <w:b/>
          <w:bCs/>
          <w:color w:val="00B0F0"/>
          <w:sz w:val="36"/>
          <w:szCs w:val="36"/>
          <w:lang w:val="en-IN"/>
        </w:rPr>
      </w:pPr>
      <w:r w:rsidRPr="00434AC0">
        <w:rPr>
          <w:rFonts w:ascii="Gabriola" w:hAnsi="Gabriola"/>
          <w:b/>
          <w:bCs/>
          <w:color w:val="00B0F0"/>
          <w:sz w:val="36"/>
          <w:szCs w:val="36"/>
          <w:lang w:val="en-IN"/>
        </w:rPr>
        <w:t xml:space="preserve">                                 </w:t>
      </w:r>
      <w:r w:rsidR="00DA1863" w:rsidRPr="00434AC0">
        <w:rPr>
          <w:rFonts w:ascii="Gabriola" w:hAnsi="Gabriola"/>
          <w:b/>
          <w:bCs/>
          <w:color w:val="00B0F0"/>
          <w:sz w:val="36"/>
          <w:szCs w:val="36"/>
          <w:lang w:val="en-IN"/>
        </w:rPr>
        <w:t xml:space="preserve">                                               </w:t>
      </w:r>
      <w:r w:rsidRPr="00434AC0">
        <w:rPr>
          <w:rFonts w:ascii="Gabriola" w:hAnsi="Gabriola"/>
          <w:b/>
          <w:bCs/>
          <w:color w:val="00B0F0"/>
          <w:sz w:val="36"/>
          <w:szCs w:val="36"/>
          <w:lang w:val="en-IN"/>
        </w:rPr>
        <w:t xml:space="preserve"> </w:t>
      </w:r>
      <w:r w:rsidR="00434AC0">
        <w:rPr>
          <w:rFonts w:ascii="Gabriola" w:hAnsi="Gabriola"/>
          <w:b/>
          <w:bCs/>
          <w:color w:val="00B0F0"/>
          <w:sz w:val="36"/>
          <w:szCs w:val="36"/>
          <w:lang w:val="en-IN"/>
        </w:rPr>
        <w:t xml:space="preserve"> </w:t>
      </w:r>
      <w:r w:rsidRPr="00434AC0">
        <w:rPr>
          <w:rFonts w:ascii="Gabriola" w:hAnsi="Gabriola"/>
          <w:b/>
          <w:bCs/>
          <w:color w:val="00B0F0"/>
          <w:sz w:val="36"/>
          <w:szCs w:val="36"/>
          <w:lang w:val="en-IN"/>
        </w:rPr>
        <w:t xml:space="preserve"> </w:t>
      </w:r>
      <w:r w:rsidRPr="00434AC0">
        <w:rPr>
          <w:rFonts w:ascii="Gabriola" w:hAnsi="Gabriola"/>
          <w:b/>
          <w:bCs/>
          <w:color w:val="00B0F0"/>
          <w:sz w:val="36"/>
          <w:szCs w:val="36"/>
          <w:u w:val="single"/>
          <w:lang w:val="en-IN"/>
        </w:rPr>
        <w:t>S</w:t>
      </w:r>
      <w:r w:rsidRPr="00434AC0">
        <w:rPr>
          <w:rFonts w:ascii="Gabriola" w:hAnsi="Gabriola"/>
          <w:b/>
          <w:bCs/>
          <w:color w:val="00B0F0"/>
          <w:sz w:val="36"/>
          <w:szCs w:val="36"/>
          <w:lang w:val="en-IN"/>
        </w:rPr>
        <w:t>AIPRIYA</w:t>
      </w:r>
      <w:r w:rsidR="00DA1863" w:rsidRPr="00434AC0">
        <w:rPr>
          <w:rFonts w:ascii="Gabriola" w:hAnsi="Gabriola"/>
          <w:b/>
          <w:bCs/>
          <w:color w:val="00B0F0"/>
          <w:sz w:val="36"/>
          <w:szCs w:val="36"/>
          <w:lang w:val="en-IN"/>
        </w:rPr>
        <w:t xml:space="preserve"> RAVIPALLY</w:t>
      </w:r>
    </w:p>
    <w:p w:rsidR="00DA1863" w:rsidRPr="00434AC0" w:rsidRDefault="00DA1863" w:rsidP="00DE43DE">
      <w:pPr>
        <w:rPr>
          <w:rFonts w:ascii="Gabriola" w:hAnsi="Gabriola"/>
          <w:b/>
          <w:bCs/>
          <w:color w:val="00B0F0"/>
          <w:sz w:val="36"/>
          <w:szCs w:val="36"/>
          <w:lang w:val="en-IN"/>
        </w:rPr>
      </w:pPr>
      <w:r w:rsidRPr="00434AC0">
        <w:rPr>
          <w:rFonts w:ascii="Gabriola" w:hAnsi="Gabriola"/>
          <w:b/>
          <w:bCs/>
          <w:color w:val="00B0F0"/>
          <w:sz w:val="36"/>
          <w:szCs w:val="36"/>
          <w:lang w:val="en-IN"/>
        </w:rPr>
        <w:t xml:space="preserve">                                                                                 </w:t>
      </w:r>
      <w:r w:rsidR="00434AC0">
        <w:rPr>
          <w:rFonts w:ascii="Gabriola" w:hAnsi="Gabriola"/>
          <w:b/>
          <w:bCs/>
          <w:color w:val="00B0F0"/>
          <w:sz w:val="36"/>
          <w:szCs w:val="36"/>
          <w:lang w:val="en-IN"/>
        </w:rPr>
        <w:t xml:space="preserve"> </w:t>
      </w:r>
      <w:r w:rsidRPr="00434AC0">
        <w:rPr>
          <w:rFonts w:ascii="Gabriola" w:hAnsi="Gabriola"/>
          <w:b/>
          <w:bCs/>
          <w:color w:val="00B0F0"/>
          <w:sz w:val="36"/>
          <w:szCs w:val="36"/>
          <w:lang w:val="en-IN"/>
        </w:rPr>
        <w:t xml:space="preserve"> </w:t>
      </w:r>
      <w:r w:rsidRPr="00434AC0">
        <w:rPr>
          <w:rFonts w:ascii="Gabriola" w:hAnsi="Gabriola"/>
          <w:b/>
          <w:bCs/>
          <w:color w:val="00B0F0"/>
          <w:sz w:val="36"/>
          <w:szCs w:val="36"/>
          <w:u w:val="single"/>
          <w:lang w:val="en-IN"/>
        </w:rPr>
        <w:t>S</w:t>
      </w:r>
      <w:r w:rsidRPr="00434AC0">
        <w:rPr>
          <w:rFonts w:ascii="Gabriola" w:hAnsi="Gabriola"/>
          <w:b/>
          <w:bCs/>
          <w:color w:val="00B0F0"/>
          <w:sz w:val="36"/>
          <w:szCs w:val="36"/>
          <w:lang w:val="en-IN"/>
        </w:rPr>
        <w:t>HRAVANI KOTHA</w:t>
      </w:r>
    </w:p>
    <w:p w:rsidR="00DE43DE" w:rsidRPr="00DE43DE" w:rsidRDefault="00DE43DE" w:rsidP="00DE43DE">
      <w:pPr>
        <w:rPr>
          <w:rFonts w:ascii="Times New Roman" w:hAnsi="Times New Roman"/>
          <w:sz w:val="28"/>
          <w:lang w:val="en-IN"/>
        </w:rPr>
      </w:pPr>
    </w:p>
    <w:sectPr w:rsidR="00DE43DE" w:rsidRPr="00DE43DE" w:rsidSect="00142FA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A7F" w:rsidRDefault="00D93A7F" w:rsidP="009B3061">
      <w:pPr>
        <w:spacing w:after="0" w:line="240" w:lineRule="auto"/>
      </w:pPr>
      <w:r>
        <w:separator/>
      </w:r>
    </w:p>
  </w:endnote>
  <w:endnote w:type="continuationSeparator" w:id="0">
    <w:p w:rsidR="00D93A7F" w:rsidRDefault="00D93A7F" w:rsidP="009B3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lgerian">
    <w:charset w:val="00"/>
    <w:family w:val="decorative"/>
    <w:pitch w:val="variable"/>
    <w:sig w:usb0="00000003" w:usb1="00000000" w:usb2="00000000" w:usb3="00000000" w:csb0="00000001" w:csb1="00000000"/>
  </w:font>
  <w:font w:name="raleway">
    <w:altName w:val="Trebuchet MS"/>
    <w:panose1 w:val="00000000000000000000"/>
    <w:charset w:val="00"/>
    <w:family w:val="roman"/>
    <w:notTrueType/>
    <w:pitch w:val="default"/>
  </w:font>
  <w:font w:name="Gunplay">
    <w:panose1 w:val="020B0608020202050204"/>
    <w:charset w:val="00"/>
    <w:family w:val="swiss"/>
    <w:pitch w:val="variable"/>
    <w:sig w:usb0="A0000027" w:usb1="00000000" w:usb2="00000000" w:usb3="00000000" w:csb0="00000113" w:csb1="00000000"/>
  </w:font>
  <w:font w:name="Ink Free">
    <w:panose1 w:val="03080402000500000000"/>
    <w:charset w:val="00"/>
    <w:family w:val="script"/>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A7F" w:rsidRDefault="00D93A7F" w:rsidP="009B3061">
      <w:pPr>
        <w:spacing w:after="0" w:line="240" w:lineRule="auto"/>
      </w:pPr>
      <w:r>
        <w:separator/>
      </w:r>
    </w:p>
  </w:footnote>
  <w:footnote w:type="continuationSeparator" w:id="0">
    <w:p w:rsidR="00D93A7F" w:rsidRDefault="00D93A7F" w:rsidP="009B30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1922"/>
    <w:multiLevelType w:val="multilevel"/>
    <w:tmpl w:val="BF4C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16E37"/>
    <w:multiLevelType w:val="multilevel"/>
    <w:tmpl w:val="E272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9150C6"/>
    <w:multiLevelType w:val="multilevel"/>
    <w:tmpl w:val="077E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D410C9"/>
    <w:multiLevelType w:val="hybridMultilevel"/>
    <w:tmpl w:val="5A500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25922"/>
    <w:multiLevelType w:val="hybridMultilevel"/>
    <w:tmpl w:val="4D9E0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C46B7"/>
    <w:multiLevelType w:val="hybridMultilevel"/>
    <w:tmpl w:val="5ADE6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93262"/>
    <w:multiLevelType w:val="hybridMultilevel"/>
    <w:tmpl w:val="0C2A1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901A24"/>
    <w:multiLevelType w:val="multilevel"/>
    <w:tmpl w:val="0144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B85B1B"/>
    <w:multiLevelType w:val="hybridMultilevel"/>
    <w:tmpl w:val="E2E2A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651949"/>
    <w:multiLevelType w:val="multilevel"/>
    <w:tmpl w:val="8840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822E65"/>
    <w:multiLevelType w:val="multilevel"/>
    <w:tmpl w:val="16F6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5"/>
  </w:num>
  <w:num w:numId="4">
    <w:abstractNumId w:val="6"/>
  </w:num>
  <w:num w:numId="5">
    <w:abstractNumId w:val="4"/>
  </w:num>
  <w:num w:numId="6">
    <w:abstractNumId w:val="9"/>
  </w:num>
  <w:num w:numId="7">
    <w:abstractNumId w:val="7"/>
  </w:num>
  <w:num w:numId="8">
    <w:abstractNumId w:val="2"/>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E9"/>
    <w:rsid w:val="00061ABE"/>
    <w:rsid w:val="00076971"/>
    <w:rsid w:val="00142FA9"/>
    <w:rsid w:val="00144AB7"/>
    <w:rsid w:val="001964C8"/>
    <w:rsid w:val="001C623B"/>
    <w:rsid w:val="002A20CF"/>
    <w:rsid w:val="00405AFA"/>
    <w:rsid w:val="00434AC0"/>
    <w:rsid w:val="00501EC5"/>
    <w:rsid w:val="00546904"/>
    <w:rsid w:val="005C13A2"/>
    <w:rsid w:val="00641738"/>
    <w:rsid w:val="006B1AA8"/>
    <w:rsid w:val="008C02F1"/>
    <w:rsid w:val="008D5C95"/>
    <w:rsid w:val="00926BA2"/>
    <w:rsid w:val="009B3061"/>
    <w:rsid w:val="009C0027"/>
    <w:rsid w:val="009C54F5"/>
    <w:rsid w:val="00A05782"/>
    <w:rsid w:val="00A74E36"/>
    <w:rsid w:val="00A967EF"/>
    <w:rsid w:val="00AA4FC7"/>
    <w:rsid w:val="00B36E6E"/>
    <w:rsid w:val="00B65DEB"/>
    <w:rsid w:val="00D22B9C"/>
    <w:rsid w:val="00D93A7F"/>
    <w:rsid w:val="00DA1863"/>
    <w:rsid w:val="00DE43DE"/>
    <w:rsid w:val="00E17043"/>
    <w:rsid w:val="00EA2076"/>
    <w:rsid w:val="00EF638C"/>
    <w:rsid w:val="00FB6581"/>
    <w:rsid w:val="00FB6EFB"/>
    <w:rsid w:val="00FF23E9"/>
    <w:rsid w:val="00FF7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29B8"/>
  <w15:docId w15:val="{C22215F8-93C9-4ABD-B456-77D4F80C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FA9"/>
  </w:style>
  <w:style w:type="paragraph" w:styleId="Heading2">
    <w:name w:val="heading 2"/>
    <w:basedOn w:val="Normal"/>
    <w:link w:val="Heading2Char"/>
    <w:uiPriority w:val="9"/>
    <w:qFormat/>
    <w:rsid w:val="009C54F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9C54F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54F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9C54F5"/>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8C02F1"/>
    <w:rPr>
      <w:color w:val="0000FF" w:themeColor="hyperlink"/>
      <w:u w:val="single"/>
    </w:rPr>
  </w:style>
  <w:style w:type="paragraph" w:styleId="ListParagraph">
    <w:name w:val="List Paragraph"/>
    <w:basedOn w:val="Normal"/>
    <w:uiPriority w:val="34"/>
    <w:qFormat/>
    <w:rsid w:val="00E17043"/>
    <w:pPr>
      <w:ind w:left="720"/>
      <w:contextualSpacing/>
    </w:pPr>
  </w:style>
  <w:style w:type="character" w:styleId="HTMLCode">
    <w:name w:val="HTML Code"/>
    <w:basedOn w:val="DefaultParagraphFont"/>
    <w:uiPriority w:val="99"/>
    <w:semiHidden/>
    <w:unhideWhenUsed/>
    <w:rsid w:val="00EF638C"/>
    <w:rPr>
      <w:rFonts w:ascii="Courier New" w:eastAsia="Times New Roman" w:hAnsi="Courier New" w:cs="Courier New"/>
      <w:sz w:val="20"/>
      <w:szCs w:val="20"/>
    </w:rPr>
  </w:style>
  <w:style w:type="paragraph" w:styleId="NormalWeb">
    <w:name w:val="Normal (Web)"/>
    <w:basedOn w:val="Normal"/>
    <w:uiPriority w:val="99"/>
    <w:unhideWhenUsed/>
    <w:rsid w:val="00EA207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EA2076"/>
    <w:rPr>
      <w:i/>
      <w:iCs/>
    </w:rPr>
  </w:style>
  <w:style w:type="paragraph" w:styleId="HTMLPreformatted">
    <w:name w:val="HTML Preformatted"/>
    <w:basedOn w:val="Normal"/>
    <w:link w:val="HTMLPreformattedChar"/>
    <w:uiPriority w:val="99"/>
    <w:unhideWhenUsed/>
    <w:rsid w:val="009C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C0027"/>
    <w:rPr>
      <w:rFonts w:ascii="Courier New" w:eastAsia="Times New Roman" w:hAnsi="Courier New" w:cs="Courier New"/>
      <w:sz w:val="20"/>
      <w:szCs w:val="20"/>
      <w:lang w:val="en-IN" w:eastAsia="en-IN"/>
    </w:rPr>
  </w:style>
  <w:style w:type="paragraph" w:styleId="Revision">
    <w:name w:val="Revision"/>
    <w:hidden/>
    <w:uiPriority w:val="99"/>
    <w:semiHidden/>
    <w:rsid w:val="00B36E6E"/>
    <w:pPr>
      <w:spacing w:after="0" w:line="240" w:lineRule="auto"/>
    </w:pPr>
  </w:style>
  <w:style w:type="paragraph" w:styleId="BalloonText">
    <w:name w:val="Balloon Text"/>
    <w:basedOn w:val="Normal"/>
    <w:link w:val="BalloonTextChar"/>
    <w:uiPriority w:val="99"/>
    <w:semiHidden/>
    <w:unhideWhenUsed/>
    <w:rsid w:val="00B36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E6E"/>
    <w:rPr>
      <w:rFonts w:ascii="Segoe UI" w:hAnsi="Segoe UI" w:cs="Segoe UI"/>
      <w:sz w:val="18"/>
      <w:szCs w:val="18"/>
    </w:rPr>
  </w:style>
  <w:style w:type="character" w:styleId="Strong">
    <w:name w:val="Strong"/>
    <w:basedOn w:val="DefaultParagraphFont"/>
    <w:uiPriority w:val="22"/>
    <w:qFormat/>
    <w:rsid w:val="009C54F5"/>
    <w:rPr>
      <w:b/>
      <w:bCs/>
    </w:rPr>
  </w:style>
  <w:style w:type="paragraph" w:styleId="Header">
    <w:name w:val="header"/>
    <w:basedOn w:val="Normal"/>
    <w:link w:val="HeaderChar"/>
    <w:uiPriority w:val="99"/>
    <w:unhideWhenUsed/>
    <w:rsid w:val="009B30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061"/>
  </w:style>
  <w:style w:type="paragraph" w:styleId="Footer">
    <w:name w:val="footer"/>
    <w:basedOn w:val="Normal"/>
    <w:link w:val="FooterChar"/>
    <w:uiPriority w:val="99"/>
    <w:unhideWhenUsed/>
    <w:rsid w:val="009B30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061"/>
  </w:style>
  <w:style w:type="character" w:customStyle="1" w:styleId="token">
    <w:name w:val="token"/>
    <w:basedOn w:val="DefaultParagraphFont"/>
    <w:rsid w:val="00DE4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20294">
      <w:bodyDiv w:val="1"/>
      <w:marLeft w:val="0"/>
      <w:marRight w:val="0"/>
      <w:marTop w:val="0"/>
      <w:marBottom w:val="0"/>
      <w:divBdr>
        <w:top w:val="none" w:sz="0" w:space="0" w:color="auto"/>
        <w:left w:val="none" w:sz="0" w:space="0" w:color="auto"/>
        <w:bottom w:val="none" w:sz="0" w:space="0" w:color="auto"/>
        <w:right w:val="none" w:sz="0" w:space="0" w:color="auto"/>
      </w:divBdr>
    </w:div>
    <w:div w:id="30998934">
      <w:bodyDiv w:val="1"/>
      <w:marLeft w:val="0"/>
      <w:marRight w:val="0"/>
      <w:marTop w:val="0"/>
      <w:marBottom w:val="0"/>
      <w:divBdr>
        <w:top w:val="none" w:sz="0" w:space="0" w:color="auto"/>
        <w:left w:val="none" w:sz="0" w:space="0" w:color="auto"/>
        <w:bottom w:val="none" w:sz="0" w:space="0" w:color="auto"/>
        <w:right w:val="none" w:sz="0" w:space="0" w:color="auto"/>
      </w:divBdr>
      <w:divsChild>
        <w:div w:id="883756941">
          <w:marLeft w:val="0"/>
          <w:marRight w:val="0"/>
          <w:marTop w:val="29"/>
          <w:marBottom w:val="0"/>
          <w:divBdr>
            <w:top w:val="none" w:sz="0" w:space="0" w:color="auto"/>
            <w:left w:val="none" w:sz="0" w:space="0" w:color="auto"/>
            <w:bottom w:val="none" w:sz="0" w:space="0" w:color="auto"/>
            <w:right w:val="none" w:sz="0" w:space="0" w:color="auto"/>
          </w:divBdr>
        </w:div>
        <w:div w:id="636254245">
          <w:marLeft w:val="0"/>
          <w:marRight w:val="0"/>
          <w:marTop w:val="29"/>
          <w:marBottom w:val="0"/>
          <w:divBdr>
            <w:top w:val="none" w:sz="0" w:space="0" w:color="auto"/>
            <w:left w:val="none" w:sz="0" w:space="0" w:color="auto"/>
            <w:bottom w:val="none" w:sz="0" w:space="0" w:color="auto"/>
            <w:right w:val="none" w:sz="0" w:space="0" w:color="auto"/>
          </w:divBdr>
        </w:div>
        <w:div w:id="1128622905">
          <w:marLeft w:val="0"/>
          <w:marRight w:val="0"/>
          <w:marTop w:val="29"/>
          <w:marBottom w:val="0"/>
          <w:divBdr>
            <w:top w:val="none" w:sz="0" w:space="0" w:color="auto"/>
            <w:left w:val="none" w:sz="0" w:space="0" w:color="auto"/>
            <w:bottom w:val="none" w:sz="0" w:space="0" w:color="auto"/>
            <w:right w:val="none" w:sz="0" w:space="0" w:color="auto"/>
          </w:divBdr>
        </w:div>
        <w:div w:id="119155662">
          <w:marLeft w:val="0"/>
          <w:marRight w:val="0"/>
          <w:marTop w:val="29"/>
          <w:marBottom w:val="0"/>
          <w:divBdr>
            <w:top w:val="none" w:sz="0" w:space="0" w:color="auto"/>
            <w:left w:val="none" w:sz="0" w:space="0" w:color="auto"/>
            <w:bottom w:val="none" w:sz="0" w:space="0" w:color="auto"/>
            <w:right w:val="none" w:sz="0" w:space="0" w:color="auto"/>
          </w:divBdr>
        </w:div>
        <w:div w:id="538249774">
          <w:marLeft w:val="0"/>
          <w:marRight w:val="0"/>
          <w:marTop w:val="29"/>
          <w:marBottom w:val="0"/>
          <w:divBdr>
            <w:top w:val="none" w:sz="0" w:space="0" w:color="auto"/>
            <w:left w:val="none" w:sz="0" w:space="0" w:color="auto"/>
            <w:bottom w:val="none" w:sz="0" w:space="0" w:color="auto"/>
            <w:right w:val="none" w:sz="0" w:space="0" w:color="auto"/>
          </w:divBdr>
        </w:div>
        <w:div w:id="300888043">
          <w:marLeft w:val="0"/>
          <w:marRight w:val="0"/>
          <w:marTop w:val="29"/>
          <w:marBottom w:val="0"/>
          <w:divBdr>
            <w:top w:val="none" w:sz="0" w:space="0" w:color="auto"/>
            <w:left w:val="none" w:sz="0" w:space="0" w:color="auto"/>
            <w:bottom w:val="none" w:sz="0" w:space="0" w:color="auto"/>
            <w:right w:val="none" w:sz="0" w:space="0" w:color="auto"/>
          </w:divBdr>
        </w:div>
        <w:div w:id="1820001532">
          <w:marLeft w:val="0"/>
          <w:marRight w:val="0"/>
          <w:marTop w:val="29"/>
          <w:marBottom w:val="0"/>
          <w:divBdr>
            <w:top w:val="none" w:sz="0" w:space="0" w:color="auto"/>
            <w:left w:val="none" w:sz="0" w:space="0" w:color="auto"/>
            <w:bottom w:val="none" w:sz="0" w:space="0" w:color="auto"/>
            <w:right w:val="none" w:sz="0" w:space="0" w:color="auto"/>
          </w:divBdr>
        </w:div>
        <w:div w:id="1075975442">
          <w:marLeft w:val="0"/>
          <w:marRight w:val="0"/>
          <w:marTop w:val="29"/>
          <w:marBottom w:val="0"/>
          <w:divBdr>
            <w:top w:val="none" w:sz="0" w:space="0" w:color="auto"/>
            <w:left w:val="none" w:sz="0" w:space="0" w:color="auto"/>
            <w:bottom w:val="none" w:sz="0" w:space="0" w:color="auto"/>
            <w:right w:val="none" w:sz="0" w:space="0" w:color="auto"/>
          </w:divBdr>
        </w:div>
        <w:div w:id="1937706299">
          <w:marLeft w:val="0"/>
          <w:marRight w:val="0"/>
          <w:marTop w:val="29"/>
          <w:marBottom w:val="0"/>
          <w:divBdr>
            <w:top w:val="none" w:sz="0" w:space="0" w:color="auto"/>
            <w:left w:val="none" w:sz="0" w:space="0" w:color="auto"/>
            <w:bottom w:val="none" w:sz="0" w:space="0" w:color="auto"/>
            <w:right w:val="none" w:sz="0" w:space="0" w:color="auto"/>
          </w:divBdr>
        </w:div>
        <w:div w:id="205800474">
          <w:marLeft w:val="0"/>
          <w:marRight w:val="0"/>
          <w:marTop w:val="29"/>
          <w:marBottom w:val="0"/>
          <w:divBdr>
            <w:top w:val="none" w:sz="0" w:space="0" w:color="auto"/>
            <w:left w:val="none" w:sz="0" w:space="0" w:color="auto"/>
            <w:bottom w:val="none" w:sz="0" w:space="0" w:color="auto"/>
            <w:right w:val="none" w:sz="0" w:space="0" w:color="auto"/>
          </w:divBdr>
        </w:div>
        <w:div w:id="875585193">
          <w:marLeft w:val="0"/>
          <w:marRight w:val="0"/>
          <w:marTop w:val="29"/>
          <w:marBottom w:val="0"/>
          <w:divBdr>
            <w:top w:val="none" w:sz="0" w:space="0" w:color="auto"/>
            <w:left w:val="none" w:sz="0" w:space="0" w:color="auto"/>
            <w:bottom w:val="none" w:sz="0" w:space="0" w:color="auto"/>
            <w:right w:val="none" w:sz="0" w:space="0" w:color="auto"/>
          </w:divBdr>
        </w:div>
        <w:div w:id="432557675">
          <w:marLeft w:val="0"/>
          <w:marRight w:val="0"/>
          <w:marTop w:val="29"/>
          <w:marBottom w:val="0"/>
          <w:divBdr>
            <w:top w:val="none" w:sz="0" w:space="0" w:color="auto"/>
            <w:left w:val="none" w:sz="0" w:space="0" w:color="auto"/>
            <w:bottom w:val="none" w:sz="0" w:space="0" w:color="auto"/>
            <w:right w:val="none" w:sz="0" w:space="0" w:color="auto"/>
          </w:divBdr>
        </w:div>
      </w:divsChild>
    </w:div>
    <w:div w:id="92751367">
      <w:bodyDiv w:val="1"/>
      <w:marLeft w:val="0"/>
      <w:marRight w:val="0"/>
      <w:marTop w:val="0"/>
      <w:marBottom w:val="0"/>
      <w:divBdr>
        <w:top w:val="none" w:sz="0" w:space="0" w:color="auto"/>
        <w:left w:val="none" w:sz="0" w:space="0" w:color="auto"/>
        <w:bottom w:val="none" w:sz="0" w:space="0" w:color="auto"/>
        <w:right w:val="none" w:sz="0" w:space="0" w:color="auto"/>
      </w:divBdr>
    </w:div>
    <w:div w:id="306863226">
      <w:bodyDiv w:val="1"/>
      <w:marLeft w:val="0"/>
      <w:marRight w:val="0"/>
      <w:marTop w:val="0"/>
      <w:marBottom w:val="0"/>
      <w:divBdr>
        <w:top w:val="none" w:sz="0" w:space="0" w:color="auto"/>
        <w:left w:val="none" w:sz="0" w:space="0" w:color="auto"/>
        <w:bottom w:val="none" w:sz="0" w:space="0" w:color="auto"/>
        <w:right w:val="none" w:sz="0" w:space="0" w:color="auto"/>
      </w:divBdr>
      <w:divsChild>
        <w:div w:id="1264267894">
          <w:marLeft w:val="0"/>
          <w:marRight w:val="0"/>
          <w:marTop w:val="29"/>
          <w:marBottom w:val="0"/>
          <w:divBdr>
            <w:top w:val="none" w:sz="0" w:space="0" w:color="auto"/>
            <w:left w:val="none" w:sz="0" w:space="0" w:color="auto"/>
            <w:bottom w:val="none" w:sz="0" w:space="0" w:color="auto"/>
            <w:right w:val="none" w:sz="0" w:space="0" w:color="auto"/>
          </w:divBdr>
        </w:div>
        <w:div w:id="1896313324">
          <w:marLeft w:val="0"/>
          <w:marRight w:val="0"/>
          <w:marTop w:val="29"/>
          <w:marBottom w:val="0"/>
          <w:divBdr>
            <w:top w:val="none" w:sz="0" w:space="0" w:color="auto"/>
            <w:left w:val="none" w:sz="0" w:space="0" w:color="auto"/>
            <w:bottom w:val="none" w:sz="0" w:space="0" w:color="auto"/>
            <w:right w:val="none" w:sz="0" w:space="0" w:color="auto"/>
          </w:divBdr>
        </w:div>
        <w:div w:id="235552435">
          <w:marLeft w:val="0"/>
          <w:marRight w:val="0"/>
          <w:marTop w:val="29"/>
          <w:marBottom w:val="0"/>
          <w:divBdr>
            <w:top w:val="none" w:sz="0" w:space="0" w:color="auto"/>
            <w:left w:val="none" w:sz="0" w:space="0" w:color="auto"/>
            <w:bottom w:val="none" w:sz="0" w:space="0" w:color="auto"/>
            <w:right w:val="none" w:sz="0" w:space="0" w:color="auto"/>
          </w:divBdr>
        </w:div>
        <w:div w:id="1757245265">
          <w:marLeft w:val="0"/>
          <w:marRight w:val="0"/>
          <w:marTop w:val="29"/>
          <w:marBottom w:val="0"/>
          <w:divBdr>
            <w:top w:val="none" w:sz="0" w:space="0" w:color="auto"/>
            <w:left w:val="none" w:sz="0" w:space="0" w:color="auto"/>
            <w:bottom w:val="none" w:sz="0" w:space="0" w:color="auto"/>
            <w:right w:val="none" w:sz="0" w:space="0" w:color="auto"/>
          </w:divBdr>
        </w:div>
        <w:div w:id="589581519">
          <w:marLeft w:val="0"/>
          <w:marRight w:val="0"/>
          <w:marTop w:val="29"/>
          <w:marBottom w:val="0"/>
          <w:divBdr>
            <w:top w:val="none" w:sz="0" w:space="0" w:color="auto"/>
            <w:left w:val="none" w:sz="0" w:space="0" w:color="auto"/>
            <w:bottom w:val="none" w:sz="0" w:space="0" w:color="auto"/>
            <w:right w:val="none" w:sz="0" w:space="0" w:color="auto"/>
          </w:divBdr>
        </w:div>
        <w:div w:id="1211727777">
          <w:marLeft w:val="0"/>
          <w:marRight w:val="0"/>
          <w:marTop w:val="29"/>
          <w:marBottom w:val="0"/>
          <w:divBdr>
            <w:top w:val="none" w:sz="0" w:space="0" w:color="auto"/>
            <w:left w:val="none" w:sz="0" w:space="0" w:color="auto"/>
            <w:bottom w:val="none" w:sz="0" w:space="0" w:color="auto"/>
            <w:right w:val="none" w:sz="0" w:space="0" w:color="auto"/>
          </w:divBdr>
        </w:div>
        <w:div w:id="1790975370">
          <w:marLeft w:val="0"/>
          <w:marRight w:val="0"/>
          <w:marTop w:val="29"/>
          <w:marBottom w:val="0"/>
          <w:divBdr>
            <w:top w:val="none" w:sz="0" w:space="0" w:color="auto"/>
            <w:left w:val="none" w:sz="0" w:space="0" w:color="auto"/>
            <w:bottom w:val="none" w:sz="0" w:space="0" w:color="auto"/>
            <w:right w:val="none" w:sz="0" w:space="0" w:color="auto"/>
          </w:divBdr>
        </w:div>
        <w:div w:id="982272473">
          <w:marLeft w:val="0"/>
          <w:marRight w:val="0"/>
          <w:marTop w:val="29"/>
          <w:marBottom w:val="0"/>
          <w:divBdr>
            <w:top w:val="none" w:sz="0" w:space="0" w:color="auto"/>
            <w:left w:val="none" w:sz="0" w:space="0" w:color="auto"/>
            <w:bottom w:val="none" w:sz="0" w:space="0" w:color="auto"/>
            <w:right w:val="none" w:sz="0" w:space="0" w:color="auto"/>
          </w:divBdr>
        </w:div>
        <w:div w:id="431316954">
          <w:marLeft w:val="0"/>
          <w:marRight w:val="0"/>
          <w:marTop w:val="29"/>
          <w:marBottom w:val="0"/>
          <w:divBdr>
            <w:top w:val="none" w:sz="0" w:space="0" w:color="auto"/>
            <w:left w:val="none" w:sz="0" w:space="0" w:color="auto"/>
            <w:bottom w:val="none" w:sz="0" w:space="0" w:color="auto"/>
            <w:right w:val="none" w:sz="0" w:space="0" w:color="auto"/>
          </w:divBdr>
        </w:div>
        <w:div w:id="1446655450">
          <w:marLeft w:val="0"/>
          <w:marRight w:val="0"/>
          <w:marTop w:val="29"/>
          <w:marBottom w:val="0"/>
          <w:divBdr>
            <w:top w:val="none" w:sz="0" w:space="0" w:color="auto"/>
            <w:left w:val="none" w:sz="0" w:space="0" w:color="auto"/>
            <w:bottom w:val="none" w:sz="0" w:space="0" w:color="auto"/>
            <w:right w:val="none" w:sz="0" w:space="0" w:color="auto"/>
          </w:divBdr>
        </w:div>
      </w:divsChild>
    </w:div>
    <w:div w:id="380174437">
      <w:bodyDiv w:val="1"/>
      <w:marLeft w:val="0"/>
      <w:marRight w:val="0"/>
      <w:marTop w:val="0"/>
      <w:marBottom w:val="0"/>
      <w:divBdr>
        <w:top w:val="none" w:sz="0" w:space="0" w:color="auto"/>
        <w:left w:val="none" w:sz="0" w:space="0" w:color="auto"/>
        <w:bottom w:val="none" w:sz="0" w:space="0" w:color="auto"/>
        <w:right w:val="none" w:sz="0" w:space="0" w:color="auto"/>
      </w:divBdr>
    </w:div>
    <w:div w:id="424617846">
      <w:bodyDiv w:val="1"/>
      <w:marLeft w:val="0"/>
      <w:marRight w:val="0"/>
      <w:marTop w:val="0"/>
      <w:marBottom w:val="0"/>
      <w:divBdr>
        <w:top w:val="none" w:sz="0" w:space="0" w:color="auto"/>
        <w:left w:val="none" w:sz="0" w:space="0" w:color="auto"/>
        <w:bottom w:val="none" w:sz="0" w:space="0" w:color="auto"/>
        <w:right w:val="none" w:sz="0" w:space="0" w:color="auto"/>
      </w:divBdr>
      <w:divsChild>
        <w:div w:id="1726483998">
          <w:marLeft w:val="0"/>
          <w:marRight w:val="0"/>
          <w:marTop w:val="0"/>
          <w:marBottom w:val="0"/>
          <w:divBdr>
            <w:top w:val="none" w:sz="0" w:space="0" w:color="auto"/>
            <w:left w:val="none" w:sz="0" w:space="0" w:color="auto"/>
            <w:bottom w:val="none" w:sz="0" w:space="0" w:color="auto"/>
            <w:right w:val="none" w:sz="0" w:space="0" w:color="auto"/>
          </w:divBdr>
          <w:divsChild>
            <w:div w:id="1306735172">
              <w:marLeft w:val="0"/>
              <w:marRight w:val="0"/>
              <w:marTop w:val="0"/>
              <w:marBottom w:val="0"/>
              <w:divBdr>
                <w:top w:val="none" w:sz="0" w:space="0" w:color="auto"/>
                <w:left w:val="none" w:sz="0" w:space="0" w:color="auto"/>
                <w:bottom w:val="none" w:sz="0" w:space="0" w:color="auto"/>
                <w:right w:val="none" w:sz="0" w:space="0" w:color="auto"/>
              </w:divBdr>
            </w:div>
            <w:div w:id="1731609666">
              <w:marLeft w:val="0"/>
              <w:marRight w:val="0"/>
              <w:marTop w:val="0"/>
              <w:marBottom w:val="0"/>
              <w:divBdr>
                <w:top w:val="none" w:sz="0" w:space="0" w:color="auto"/>
                <w:left w:val="none" w:sz="0" w:space="0" w:color="auto"/>
                <w:bottom w:val="none" w:sz="0" w:space="0" w:color="auto"/>
                <w:right w:val="none" w:sz="0" w:space="0" w:color="auto"/>
              </w:divBdr>
            </w:div>
            <w:div w:id="780300554">
              <w:marLeft w:val="0"/>
              <w:marRight w:val="0"/>
              <w:marTop w:val="0"/>
              <w:marBottom w:val="0"/>
              <w:divBdr>
                <w:top w:val="none" w:sz="0" w:space="0" w:color="auto"/>
                <w:left w:val="none" w:sz="0" w:space="0" w:color="auto"/>
                <w:bottom w:val="none" w:sz="0" w:space="0" w:color="auto"/>
                <w:right w:val="none" w:sz="0" w:space="0" w:color="auto"/>
              </w:divBdr>
            </w:div>
            <w:div w:id="1187328020">
              <w:marLeft w:val="0"/>
              <w:marRight w:val="0"/>
              <w:marTop w:val="0"/>
              <w:marBottom w:val="0"/>
              <w:divBdr>
                <w:top w:val="none" w:sz="0" w:space="0" w:color="auto"/>
                <w:left w:val="none" w:sz="0" w:space="0" w:color="auto"/>
                <w:bottom w:val="none" w:sz="0" w:space="0" w:color="auto"/>
                <w:right w:val="none" w:sz="0" w:space="0" w:color="auto"/>
              </w:divBdr>
            </w:div>
            <w:div w:id="341860356">
              <w:marLeft w:val="0"/>
              <w:marRight w:val="0"/>
              <w:marTop w:val="0"/>
              <w:marBottom w:val="0"/>
              <w:divBdr>
                <w:top w:val="none" w:sz="0" w:space="0" w:color="auto"/>
                <w:left w:val="none" w:sz="0" w:space="0" w:color="auto"/>
                <w:bottom w:val="none" w:sz="0" w:space="0" w:color="auto"/>
                <w:right w:val="none" w:sz="0" w:space="0" w:color="auto"/>
              </w:divBdr>
            </w:div>
            <w:div w:id="309331274">
              <w:marLeft w:val="0"/>
              <w:marRight w:val="0"/>
              <w:marTop w:val="0"/>
              <w:marBottom w:val="0"/>
              <w:divBdr>
                <w:top w:val="none" w:sz="0" w:space="0" w:color="auto"/>
                <w:left w:val="none" w:sz="0" w:space="0" w:color="auto"/>
                <w:bottom w:val="none" w:sz="0" w:space="0" w:color="auto"/>
                <w:right w:val="none" w:sz="0" w:space="0" w:color="auto"/>
              </w:divBdr>
            </w:div>
            <w:div w:id="1861894357">
              <w:marLeft w:val="0"/>
              <w:marRight w:val="0"/>
              <w:marTop w:val="0"/>
              <w:marBottom w:val="0"/>
              <w:divBdr>
                <w:top w:val="none" w:sz="0" w:space="0" w:color="auto"/>
                <w:left w:val="none" w:sz="0" w:space="0" w:color="auto"/>
                <w:bottom w:val="none" w:sz="0" w:space="0" w:color="auto"/>
                <w:right w:val="none" w:sz="0" w:space="0" w:color="auto"/>
              </w:divBdr>
            </w:div>
            <w:div w:id="1043333943">
              <w:marLeft w:val="0"/>
              <w:marRight w:val="0"/>
              <w:marTop w:val="0"/>
              <w:marBottom w:val="0"/>
              <w:divBdr>
                <w:top w:val="none" w:sz="0" w:space="0" w:color="auto"/>
                <w:left w:val="none" w:sz="0" w:space="0" w:color="auto"/>
                <w:bottom w:val="none" w:sz="0" w:space="0" w:color="auto"/>
                <w:right w:val="none" w:sz="0" w:space="0" w:color="auto"/>
              </w:divBdr>
            </w:div>
            <w:div w:id="15711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9400">
      <w:bodyDiv w:val="1"/>
      <w:marLeft w:val="0"/>
      <w:marRight w:val="0"/>
      <w:marTop w:val="0"/>
      <w:marBottom w:val="0"/>
      <w:divBdr>
        <w:top w:val="none" w:sz="0" w:space="0" w:color="auto"/>
        <w:left w:val="none" w:sz="0" w:space="0" w:color="auto"/>
        <w:bottom w:val="none" w:sz="0" w:space="0" w:color="auto"/>
        <w:right w:val="none" w:sz="0" w:space="0" w:color="auto"/>
      </w:divBdr>
      <w:divsChild>
        <w:div w:id="406804940">
          <w:marLeft w:val="0"/>
          <w:marRight w:val="0"/>
          <w:marTop w:val="0"/>
          <w:marBottom w:val="0"/>
          <w:divBdr>
            <w:top w:val="none" w:sz="0" w:space="0" w:color="auto"/>
            <w:left w:val="none" w:sz="0" w:space="0" w:color="auto"/>
            <w:bottom w:val="none" w:sz="0" w:space="0" w:color="auto"/>
            <w:right w:val="none" w:sz="0" w:space="0" w:color="auto"/>
          </w:divBdr>
          <w:divsChild>
            <w:div w:id="1358000907">
              <w:marLeft w:val="0"/>
              <w:marRight w:val="0"/>
              <w:marTop w:val="0"/>
              <w:marBottom w:val="0"/>
              <w:divBdr>
                <w:top w:val="none" w:sz="0" w:space="0" w:color="auto"/>
                <w:left w:val="none" w:sz="0" w:space="0" w:color="auto"/>
                <w:bottom w:val="none" w:sz="0" w:space="0" w:color="auto"/>
                <w:right w:val="none" w:sz="0" w:space="0" w:color="auto"/>
              </w:divBdr>
              <w:divsChild>
                <w:div w:id="326249245">
                  <w:marLeft w:val="0"/>
                  <w:marRight w:val="0"/>
                  <w:marTop w:val="0"/>
                  <w:marBottom w:val="0"/>
                  <w:divBdr>
                    <w:top w:val="none" w:sz="0" w:space="0" w:color="auto"/>
                    <w:left w:val="none" w:sz="0" w:space="0" w:color="auto"/>
                    <w:bottom w:val="none" w:sz="0" w:space="0" w:color="auto"/>
                    <w:right w:val="none" w:sz="0" w:space="0" w:color="auto"/>
                  </w:divBdr>
                </w:div>
                <w:div w:id="345518202">
                  <w:marLeft w:val="0"/>
                  <w:marRight w:val="0"/>
                  <w:marTop w:val="0"/>
                  <w:marBottom w:val="0"/>
                  <w:divBdr>
                    <w:top w:val="none" w:sz="0" w:space="0" w:color="auto"/>
                    <w:left w:val="none" w:sz="0" w:space="0" w:color="auto"/>
                    <w:bottom w:val="none" w:sz="0" w:space="0" w:color="auto"/>
                    <w:right w:val="none" w:sz="0" w:space="0" w:color="auto"/>
                  </w:divBdr>
                </w:div>
                <w:div w:id="1473988182">
                  <w:marLeft w:val="0"/>
                  <w:marRight w:val="0"/>
                  <w:marTop w:val="0"/>
                  <w:marBottom w:val="0"/>
                  <w:divBdr>
                    <w:top w:val="none" w:sz="0" w:space="0" w:color="auto"/>
                    <w:left w:val="none" w:sz="0" w:space="0" w:color="auto"/>
                    <w:bottom w:val="none" w:sz="0" w:space="0" w:color="auto"/>
                    <w:right w:val="none" w:sz="0" w:space="0" w:color="auto"/>
                  </w:divBdr>
                </w:div>
                <w:div w:id="1960407482">
                  <w:marLeft w:val="0"/>
                  <w:marRight w:val="0"/>
                  <w:marTop w:val="0"/>
                  <w:marBottom w:val="0"/>
                  <w:divBdr>
                    <w:top w:val="none" w:sz="0" w:space="0" w:color="auto"/>
                    <w:left w:val="none" w:sz="0" w:space="0" w:color="auto"/>
                    <w:bottom w:val="none" w:sz="0" w:space="0" w:color="auto"/>
                    <w:right w:val="none" w:sz="0" w:space="0" w:color="auto"/>
                  </w:divBdr>
                </w:div>
                <w:div w:id="285892848">
                  <w:marLeft w:val="0"/>
                  <w:marRight w:val="0"/>
                  <w:marTop w:val="0"/>
                  <w:marBottom w:val="0"/>
                  <w:divBdr>
                    <w:top w:val="none" w:sz="0" w:space="0" w:color="auto"/>
                    <w:left w:val="none" w:sz="0" w:space="0" w:color="auto"/>
                    <w:bottom w:val="none" w:sz="0" w:space="0" w:color="auto"/>
                    <w:right w:val="none" w:sz="0" w:space="0" w:color="auto"/>
                  </w:divBdr>
                </w:div>
                <w:div w:id="2143226699">
                  <w:marLeft w:val="0"/>
                  <w:marRight w:val="0"/>
                  <w:marTop w:val="0"/>
                  <w:marBottom w:val="0"/>
                  <w:divBdr>
                    <w:top w:val="none" w:sz="0" w:space="0" w:color="auto"/>
                    <w:left w:val="none" w:sz="0" w:space="0" w:color="auto"/>
                    <w:bottom w:val="none" w:sz="0" w:space="0" w:color="auto"/>
                    <w:right w:val="none" w:sz="0" w:space="0" w:color="auto"/>
                  </w:divBdr>
                </w:div>
                <w:div w:id="1099713326">
                  <w:marLeft w:val="0"/>
                  <w:marRight w:val="0"/>
                  <w:marTop w:val="0"/>
                  <w:marBottom w:val="0"/>
                  <w:divBdr>
                    <w:top w:val="none" w:sz="0" w:space="0" w:color="auto"/>
                    <w:left w:val="none" w:sz="0" w:space="0" w:color="auto"/>
                    <w:bottom w:val="none" w:sz="0" w:space="0" w:color="auto"/>
                    <w:right w:val="none" w:sz="0" w:space="0" w:color="auto"/>
                  </w:divBdr>
                </w:div>
                <w:div w:id="631209929">
                  <w:marLeft w:val="0"/>
                  <w:marRight w:val="0"/>
                  <w:marTop w:val="0"/>
                  <w:marBottom w:val="0"/>
                  <w:divBdr>
                    <w:top w:val="none" w:sz="0" w:space="0" w:color="auto"/>
                    <w:left w:val="none" w:sz="0" w:space="0" w:color="auto"/>
                    <w:bottom w:val="none" w:sz="0" w:space="0" w:color="auto"/>
                    <w:right w:val="none" w:sz="0" w:space="0" w:color="auto"/>
                  </w:divBdr>
                  <w:divsChild>
                    <w:div w:id="964698050">
                      <w:marLeft w:val="0"/>
                      <w:marRight w:val="0"/>
                      <w:marTop w:val="0"/>
                      <w:marBottom w:val="0"/>
                      <w:divBdr>
                        <w:top w:val="none" w:sz="0" w:space="0" w:color="auto"/>
                        <w:left w:val="none" w:sz="0" w:space="0" w:color="auto"/>
                        <w:bottom w:val="none" w:sz="0" w:space="0" w:color="auto"/>
                        <w:right w:val="none" w:sz="0" w:space="0" w:color="auto"/>
                      </w:divBdr>
                    </w:div>
                    <w:div w:id="1749157691">
                      <w:marLeft w:val="0"/>
                      <w:marRight w:val="0"/>
                      <w:marTop w:val="0"/>
                      <w:marBottom w:val="0"/>
                      <w:divBdr>
                        <w:top w:val="none" w:sz="0" w:space="0" w:color="auto"/>
                        <w:left w:val="none" w:sz="0" w:space="0" w:color="auto"/>
                        <w:bottom w:val="none" w:sz="0" w:space="0" w:color="auto"/>
                        <w:right w:val="none" w:sz="0" w:space="0" w:color="auto"/>
                      </w:divBdr>
                    </w:div>
                    <w:div w:id="1562397660">
                      <w:marLeft w:val="0"/>
                      <w:marRight w:val="0"/>
                      <w:marTop w:val="0"/>
                      <w:marBottom w:val="0"/>
                      <w:divBdr>
                        <w:top w:val="none" w:sz="0" w:space="0" w:color="auto"/>
                        <w:left w:val="none" w:sz="0" w:space="0" w:color="auto"/>
                        <w:bottom w:val="none" w:sz="0" w:space="0" w:color="auto"/>
                        <w:right w:val="none" w:sz="0" w:space="0" w:color="auto"/>
                      </w:divBdr>
                    </w:div>
                    <w:div w:id="1207985361">
                      <w:marLeft w:val="0"/>
                      <w:marRight w:val="0"/>
                      <w:marTop w:val="0"/>
                      <w:marBottom w:val="0"/>
                      <w:divBdr>
                        <w:top w:val="none" w:sz="0" w:space="0" w:color="auto"/>
                        <w:left w:val="none" w:sz="0" w:space="0" w:color="auto"/>
                        <w:bottom w:val="none" w:sz="0" w:space="0" w:color="auto"/>
                        <w:right w:val="none" w:sz="0" w:space="0" w:color="auto"/>
                      </w:divBdr>
                    </w:div>
                    <w:div w:id="1450314737">
                      <w:marLeft w:val="0"/>
                      <w:marRight w:val="0"/>
                      <w:marTop w:val="0"/>
                      <w:marBottom w:val="0"/>
                      <w:divBdr>
                        <w:top w:val="none" w:sz="0" w:space="0" w:color="auto"/>
                        <w:left w:val="none" w:sz="0" w:space="0" w:color="auto"/>
                        <w:bottom w:val="none" w:sz="0" w:space="0" w:color="auto"/>
                        <w:right w:val="none" w:sz="0" w:space="0" w:color="auto"/>
                      </w:divBdr>
                    </w:div>
                    <w:div w:id="911233125">
                      <w:marLeft w:val="0"/>
                      <w:marRight w:val="0"/>
                      <w:marTop w:val="0"/>
                      <w:marBottom w:val="0"/>
                      <w:divBdr>
                        <w:top w:val="none" w:sz="0" w:space="0" w:color="auto"/>
                        <w:left w:val="none" w:sz="0" w:space="0" w:color="auto"/>
                        <w:bottom w:val="none" w:sz="0" w:space="0" w:color="auto"/>
                        <w:right w:val="none" w:sz="0" w:space="0" w:color="auto"/>
                      </w:divBdr>
                    </w:div>
                    <w:div w:id="16317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119677">
      <w:bodyDiv w:val="1"/>
      <w:marLeft w:val="0"/>
      <w:marRight w:val="0"/>
      <w:marTop w:val="0"/>
      <w:marBottom w:val="0"/>
      <w:divBdr>
        <w:top w:val="none" w:sz="0" w:space="0" w:color="auto"/>
        <w:left w:val="none" w:sz="0" w:space="0" w:color="auto"/>
        <w:bottom w:val="none" w:sz="0" w:space="0" w:color="auto"/>
        <w:right w:val="none" w:sz="0" w:space="0" w:color="auto"/>
      </w:divBdr>
      <w:divsChild>
        <w:div w:id="1016004982">
          <w:marLeft w:val="0"/>
          <w:marRight w:val="0"/>
          <w:marTop w:val="0"/>
          <w:marBottom w:val="0"/>
          <w:divBdr>
            <w:top w:val="none" w:sz="0" w:space="0" w:color="auto"/>
            <w:left w:val="none" w:sz="0" w:space="0" w:color="auto"/>
            <w:bottom w:val="none" w:sz="0" w:space="0" w:color="auto"/>
            <w:right w:val="none" w:sz="0" w:space="0" w:color="auto"/>
          </w:divBdr>
          <w:divsChild>
            <w:div w:id="1880778399">
              <w:marLeft w:val="0"/>
              <w:marRight w:val="0"/>
              <w:marTop w:val="0"/>
              <w:marBottom w:val="0"/>
              <w:divBdr>
                <w:top w:val="none" w:sz="0" w:space="0" w:color="auto"/>
                <w:left w:val="none" w:sz="0" w:space="0" w:color="auto"/>
                <w:bottom w:val="none" w:sz="0" w:space="0" w:color="auto"/>
                <w:right w:val="none" w:sz="0" w:space="0" w:color="auto"/>
              </w:divBdr>
            </w:div>
            <w:div w:id="120391218">
              <w:marLeft w:val="0"/>
              <w:marRight w:val="0"/>
              <w:marTop w:val="0"/>
              <w:marBottom w:val="0"/>
              <w:divBdr>
                <w:top w:val="none" w:sz="0" w:space="0" w:color="auto"/>
                <w:left w:val="none" w:sz="0" w:space="0" w:color="auto"/>
                <w:bottom w:val="none" w:sz="0" w:space="0" w:color="auto"/>
                <w:right w:val="none" w:sz="0" w:space="0" w:color="auto"/>
              </w:divBdr>
            </w:div>
            <w:div w:id="1211959547">
              <w:marLeft w:val="0"/>
              <w:marRight w:val="0"/>
              <w:marTop w:val="0"/>
              <w:marBottom w:val="0"/>
              <w:divBdr>
                <w:top w:val="none" w:sz="0" w:space="0" w:color="auto"/>
                <w:left w:val="none" w:sz="0" w:space="0" w:color="auto"/>
                <w:bottom w:val="none" w:sz="0" w:space="0" w:color="auto"/>
                <w:right w:val="none" w:sz="0" w:space="0" w:color="auto"/>
              </w:divBdr>
            </w:div>
            <w:div w:id="304506341">
              <w:marLeft w:val="0"/>
              <w:marRight w:val="0"/>
              <w:marTop w:val="0"/>
              <w:marBottom w:val="0"/>
              <w:divBdr>
                <w:top w:val="none" w:sz="0" w:space="0" w:color="auto"/>
                <w:left w:val="none" w:sz="0" w:space="0" w:color="auto"/>
                <w:bottom w:val="none" w:sz="0" w:space="0" w:color="auto"/>
                <w:right w:val="none" w:sz="0" w:space="0" w:color="auto"/>
              </w:divBdr>
            </w:div>
            <w:div w:id="732122609">
              <w:marLeft w:val="0"/>
              <w:marRight w:val="0"/>
              <w:marTop w:val="0"/>
              <w:marBottom w:val="0"/>
              <w:divBdr>
                <w:top w:val="none" w:sz="0" w:space="0" w:color="auto"/>
                <w:left w:val="none" w:sz="0" w:space="0" w:color="auto"/>
                <w:bottom w:val="none" w:sz="0" w:space="0" w:color="auto"/>
                <w:right w:val="none" w:sz="0" w:space="0" w:color="auto"/>
              </w:divBdr>
            </w:div>
            <w:div w:id="722827927">
              <w:marLeft w:val="0"/>
              <w:marRight w:val="0"/>
              <w:marTop w:val="0"/>
              <w:marBottom w:val="0"/>
              <w:divBdr>
                <w:top w:val="none" w:sz="0" w:space="0" w:color="auto"/>
                <w:left w:val="none" w:sz="0" w:space="0" w:color="auto"/>
                <w:bottom w:val="none" w:sz="0" w:space="0" w:color="auto"/>
                <w:right w:val="none" w:sz="0" w:space="0" w:color="auto"/>
              </w:divBdr>
            </w:div>
            <w:div w:id="290136139">
              <w:marLeft w:val="0"/>
              <w:marRight w:val="0"/>
              <w:marTop w:val="0"/>
              <w:marBottom w:val="0"/>
              <w:divBdr>
                <w:top w:val="none" w:sz="0" w:space="0" w:color="auto"/>
                <w:left w:val="none" w:sz="0" w:space="0" w:color="auto"/>
                <w:bottom w:val="none" w:sz="0" w:space="0" w:color="auto"/>
                <w:right w:val="none" w:sz="0" w:space="0" w:color="auto"/>
              </w:divBdr>
            </w:div>
            <w:div w:id="1832016104">
              <w:marLeft w:val="0"/>
              <w:marRight w:val="0"/>
              <w:marTop w:val="0"/>
              <w:marBottom w:val="0"/>
              <w:divBdr>
                <w:top w:val="none" w:sz="0" w:space="0" w:color="auto"/>
                <w:left w:val="none" w:sz="0" w:space="0" w:color="auto"/>
                <w:bottom w:val="none" w:sz="0" w:space="0" w:color="auto"/>
                <w:right w:val="none" w:sz="0" w:space="0" w:color="auto"/>
              </w:divBdr>
            </w:div>
            <w:div w:id="14817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8234">
      <w:bodyDiv w:val="1"/>
      <w:marLeft w:val="0"/>
      <w:marRight w:val="0"/>
      <w:marTop w:val="0"/>
      <w:marBottom w:val="0"/>
      <w:divBdr>
        <w:top w:val="none" w:sz="0" w:space="0" w:color="auto"/>
        <w:left w:val="none" w:sz="0" w:space="0" w:color="auto"/>
        <w:bottom w:val="none" w:sz="0" w:space="0" w:color="auto"/>
        <w:right w:val="none" w:sz="0" w:space="0" w:color="auto"/>
      </w:divBdr>
      <w:divsChild>
        <w:div w:id="2077625589">
          <w:marLeft w:val="0"/>
          <w:marRight w:val="0"/>
          <w:marTop w:val="0"/>
          <w:marBottom w:val="0"/>
          <w:divBdr>
            <w:top w:val="none" w:sz="0" w:space="0" w:color="auto"/>
            <w:left w:val="none" w:sz="0" w:space="0" w:color="auto"/>
            <w:bottom w:val="none" w:sz="0" w:space="0" w:color="auto"/>
            <w:right w:val="none" w:sz="0" w:space="0" w:color="auto"/>
          </w:divBdr>
          <w:divsChild>
            <w:div w:id="1711034450">
              <w:marLeft w:val="0"/>
              <w:marRight w:val="0"/>
              <w:marTop w:val="0"/>
              <w:marBottom w:val="0"/>
              <w:divBdr>
                <w:top w:val="none" w:sz="0" w:space="0" w:color="auto"/>
                <w:left w:val="none" w:sz="0" w:space="0" w:color="auto"/>
                <w:bottom w:val="none" w:sz="0" w:space="0" w:color="auto"/>
                <w:right w:val="none" w:sz="0" w:space="0" w:color="auto"/>
              </w:divBdr>
              <w:divsChild>
                <w:div w:id="1564678162">
                  <w:marLeft w:val="0"/>
                  <w:marRight w:val="0"/>
                  <w:marTop w:val="0"/>
                  <w:marBottom w:val="0"/>
                  <w:divBdr>
                    <w:top w:val="none" w:sz="0" w:space="0" w:color="auto"/>
                    <w:left w:val="none" w:sz="0" w:space="0" w:color="auto"/>
                    <w:bottom w:val="none" w:sz="0" w:space="0" w:color="auto"/>
                    <w:right w:val="none" w:sz="0" w:space="0" w:color="auto"/>
                  </w:divBdr>
                </w:div>
                <w:div w:id="1972201232">
                  <w:marLeft w:val="0"/>
                  <w:marRight w:val="0"/>
                  <w:marTop w:val="0"/>
                  <w:marBottom w:val="0"/>
                  <w:divBdr>
                    <w:top w:val="none" w:sz="0" w:space="0" w:color="auto"/>
                    <w:left w:val="none" w:sz="0" w:space="0" w:color="auto"/>
                    <w:bottom w:val="none" w:sz="0" w:space="0" w:color="auto"/>
                    <w:right w:val="none" w:sz="0" w:space="0" w:color="auto"/>
                  </w:divBdr>
                </w:div>
                <w:div w:id="1757819549">
                  <w:marLeft w:val="0"/>
                  <w:marRight w:val="0"/>
                  <w:marTop w:val="0"/>
                  <w:marBottom w:val="0"/>
                  <w:divBdr>
                    <w:top w:val="none" w:sz="0" w:space="0" w:color="auto"/>
                    <w:left w:val="none" w:sz="0" w:space="0" w:color="auto"/>
                    <w:bottom w:val="none" w:sz="0" w:space="0" w:color="auto"/>
                    <w:right w:val="none" w:sz="0" w:space="0" w:color="auto"/>
                  </w:divBdr>
                </w:div>
                <w:div w:id="1451511947">
                  <w:marLeft w:val="0"/>
                  <w:marRight w:val="0"/>
                  <w:marTop w:val="0"/>
                  <w:marBottom w:val="0"/>
                  <w:divBdr>
                    <w:top w:val="none" w:sz="0" w:space="0" w:color="auto"/>
                    <w:left w:val="none" w:sz="0" w:space="0" w:color="auto"/>
                    <w:bottom w:val="none" w:sz="0" w:space="0" w:color="auto"/>
                    <w:right w:val="none" w:sz="0" w:space="0" w:color="auto"/>
                  </w:divBdr>
                </w:div>
                <w:div w:id="2021741157">
                  <w:marLeft w:val="0"/>
                  <w:marRight w:val="0"/>
                  <w:marTop w:val="0"/>
                  <w:marBottom w:val="0"/>
                  <w:divBdr>
                    <w:top w:val="none" w:sz="0" w:space="0" w:color="auto"/>
                    <w:left w:val="none" w:sz="0" w:space="0" w:color="auto"/>
                    <w:bottom w:val="none" w:sz="0" w:space="0" w:color="auto"/>
                    <w:right w:val="none" w:sz="0" w:space="0" w:color="auto"/>
                  </w:divBdr>
                </w:div>
                <w:div w:id="2104495105">
                  <w:marLeft w:val="0"/>
                  <w:marRight w:val="0"/>
                  <w:marTop w:val="0"/>
                  <w:marBottom w:val="0"/>
                  <w:divBdr>
                    <w:top w:val="none" w:sz="0" w:space="0" w:color="auto"/>
                    <w:left w:val="none" w:sz="0" w:space="0" w:color="auto"/>
                    <w:bottom w:val="none" w:sz="0" w:space="0" w:color="auto"/>
                    <w:right w:val="none" w:sz="0" w:space="0" w:color="auto"/>
                  </w:divBdr>
                </w:div>
                <w:div w:id="456223935">
                  <w:marLeft w:val="0"/>
                  <w:marRight w:val="0"/>
                  <w:marTop w:val="0"/>
                  <w:marBottom w:val="0"/>
                  <w:divBdr>
                    <w:top w:val="none" w:sz="0" w:space="0" w:color="auto"/>
                    <w:left w:val="none" w:sz="0" w:space="0" w:color="auto"/>
                    <w:bottom w:val="none" w:sz="0" w:space="0" w:color="auto"/>
                    <w:right w:val="none" w:sz="0" w:space="0" w:color="auto"/>
                  </w:divBdr>
                </w:div>
                <w:div w:id="16153761">
                  <w:marLeft w:val="0"/>
                  <w:marRight w:val="0"/>
                  <w:marTop w:val="0"/>
                  <w:marBottom w:val="0"/>
                  <w:divBdr>
                    <w:top w:val="none" w:sz="0" w:space="0" w:color="auto"/>
                    <w:left w:val="none" w:sz="0" w:space="0" w:color="auto"/>
                    <w:bottom w:val="none" w:sz="0" w:space="0" w:color="auto"/>
                    <w:right w:val="none" w:sz="0" w:space="0" w:color="auto"/>
                  </w:divBdr>
                </w:div>
                <w:div w:id="1742214622">
                  <w:marLeft w:val="0"/>
                  <w:marRight w:val="0"/>
                  <w:marTop w:val="0"/>
                  <w:marBottom w:val="0"/>
                  <w:divBdr>
                    <w:top w:val="none" w:sz="0" w:space="0" w:color="auto"/>
                    <w:left w:val="none" w:sz="0" w:space="0" w:color="auto"/>
                    <w:bottom w:val="none" w:sz="0" w:space="0" w:color="auto"/>
                    <w:right w:val="none" w:sz="0" w:space="0" w:color="auto"/>
                  </w:divBdr>
                </w:div>
                <w:div w:id="2050687992">
                  <w:marLeft w:val="0"/>
                  <w:marRight w:val="0"/>
                  <w:marTop w:val="0"/>
                  <w:marBottom w:val="0"/>
                  <w:divBdr>
                    <w:top w:val="none" w:sz="0" w:space="0" w:color="auto"/>
                    <w:left w:val="none" w:sz="0" w:space="0" w:color="auto"/>
                    <w:bottom w:val="none" w:sz="0" w:space="0" w:color="auto"/>
                    <w:right w:val="none" w:sz="0" w:space="0" w:color="auto"/>
                  </w:divBdr>
                </w:div>
                <w:div w:id="1468621326">
                  <w:marLeft w:val="0"/>
                  <w:marRight w:val="0"/>
                  <w:marTop w:val="0"/>
                  <w:marBottom w:val="0"/>
                  <w:divBdr>
                    <w:top w:val="none" w:sz="0" w:space="0" w:color="auto"/>
                    <w:left w:val="none" w:sz="0" w:space="0" w:color="auto"/>
                    <w:bottom w:val="none" w:sz="0" w:space="0" w:color="auto"/>
                    <w:right w:val="none" w:sz="0" w:space="0" w:color="auto"/>
                  </w:divBdr>
                </w:div>
                <w:div w:id="1412001652">
                  <w:marLeft w:val="0"/>
                  <w:marRight w:val="0"/>
                  <w:marTop w:val="0"/>
                  <w:marBottom w:val="0"/>
                  <w:divBdr>
                    <w:top w:val="none" w:sz="0" w:space="0" w:color="auto"/>
                    <w:left w:val="none" w:sz="0" w:space="0" w:color="auto"/>
                    <w:bottom w:val="none" w:sz="0" w:space="0" w:color="auto"/>
                    <w:right w:val="none" w:sz="0" w:space="0" w:color="auto"/>
                  </w:divBdr>
                </w:div>
                <w:div w:id="1615987514">
                  <w:marLeft w:val="0"/>
                  <w:marRight w:val="0"/>
                  <w:marTop w:val="0"/>
                  <w:marBottom w:val="0"/>
                  <w:divBdr>
                    <w:top w:val="none" w:sz="0" w:space="0" w:color="auto"/>
                    <w:left w:val="none" w:sz="0" w:space="0" w:color="auto"/>
                    <w:bottom w:val="none" w:sz="0" w:space="0" w:color="auto"/>
                    <w:right w:val="none" w:sz="0" w:space="0" w:color="auto"/>
                  </w:divBdr>
                </w:div>
                <w:div w:id="1129931297">
                  <w:marLeft w:val="0"/>
                  <w:marRight w:val="0"/>
                  <w:marTop w:val="0"/>
                  <w:marBottom w:val="0"/>
                  <w:divBdr>
                    <w:top w:val="none" w:sz="0" w:space="0" w:color="auto"/>
                    <w:left w:val="none" w:sz="0" w:space="0" w:color="auto"/>
                    <w:bottom w:val="none" w:sz="0" w:space="0" w:color="auto"/>
                    <w:right w:val="none" w:sz="0" w:space="0" w:color="auto"/>
                  </w:divBdr>
                </w:div>
                <w:div w:id="266473058">
                  <w:marLeft w:val="0"/>
                  <w:marRight w:val="0"/>
                  <w:marTop w:val="0"/>
                  <w:marBottom w:val="0"/>
                  <w:divBdr>
                    <w:top w:val="none" w:sz="0" w:space="0" w:color="auto"/>
                    <w:left w:val="none" w:sz="0" w:space="0" w:color="auto"/>
                    <w:bottom w:val="none" w:sz="0" w:space="0" w:color="auto"/>
                    <w:right w:val="none" w:sz="0" w:space="0" w:color="auto"/>
                  </w:divBdr>
                  <w:divsChild>
                    <w:div w:id="542602090">
                      <w:marLeft w:val="0"/>
                      <w:marRight w:val="0"/>
                      <w:marTop w:val="0"/>
                      <w:marBottom w:val="0"/>
                      <w:divBdr>
                        <w:top w:val="none" w:sz="0" w:space="0" w:color="auto"/>
                        <w:left w:val="none" w:sz="0" w:space="0" w:color="auto"/>
                        <w:bottom w:val="none" w:sz="0" w:space="0" w:color="auto"/>
                        <w:right w:val="none" w:sz="0" w:space="0" w:color="auto"/>
                      </w:divBdr>
                    </w:div>
                    <w:div w:id="1208839198">
                      <w:marLeft w:val="0"/>
                      <w:marRight w:val="0"/>
                      <w:marTop w:val="0"/>
                      <w:marBottom w:val="0"/>
                      <w:divBdr>
                        <w:top w:val="none" w:sz="0" w:space="0" w:color="auto"/>
                        <w:left w:val="none" w:sz="0" w:space="0" w:color="auto"/>
                        <w:bottom w:val="none" w:sz="0" w:space="0" w:color="auto"/>
                        <w:right w:val="none" w:sz="0" w:space="0" w:color="auto"/>
                      </w:divBdr>
                    </w:div>
                    <w:div w:id="1685403483">
                      <w:marLeft w:val="0"/>
                      <w:marRight w:val="0"/>
                      <w:marTop w:val="0"/>
                      <w:marBottom w:val="0"/>
                      <w:divBdr>
                        <w:top w:val="none" w:sz="0" w:space="0" w:color="auto"/>
                        <w:left w:val="none" w:sz="0" w:space="0" w:color="auto"/>
                        <w:bottom w:val="none" w:sz="0" w:space="0" w:color="auto"/>
                        <w:right w:val="none" w:sz="0" w:space="0" w:color="auto"/>
                      </w:divBdr>
                    </w:div>
                    <w:div w:id="810634802">
                      <w:marLeft w:val="0"/>
                      <w:marRight w:val="0"/>
                      <w:marTop w:val="0"/>
                      <w:marBottom w:val="0"/>
                      <w:divBdr>
                        <w:top w:val="none" w:sz="0" w:space="0" w:color="auto"/>
                        <w:left w:val="none" w:sz="0" w:space="0" w:color="auto"/>
                        <w:bottom w:val="none" w:sz="0" w:space="0" w:color="auto"/>
                        <w:right w:val="none" w:sz="0" w:space="0" w:color="auto"/>
                      </w:divBdr>
                    </w:div>
                    <w:div w:id="57023638">
                      <w:marLeft w:val="0"/>
                      <w:marRight w:val="0"/>
                      <w:marTop w:val="0"/>
                      <w:marBottom w:val="0"/>
                      <w:divBdr>
                        <w:top w:val="none" w:sz="0" w:space="0" w:color="auto"/>
                        <w:left w:val="none" w:sz="0" w:space="0" w:color="auto"/>
                        <w:bottom w:val="none" w:sz="0" w:space="0" w:color="auto"/>
                        <w:right w:val="none" w:sz="0" w:space="0" w:color="auto"/>
                      </w:divBdr>
                    </w:div>
                    <w:div w:id="947615098">
                      <w:marLeft w:val="0"/>
                      <w:marRight w:val="0"/>
                      <w:marTop w:val="0"/>
                      <w:marBottom w:val="0"/>
                      <w:divBdr>
                        <w:top w:val="none" w:sz="0" w:space="0" w:color="auto"/>
                        <w:left w:val="none" w:sz="0" w:space="0" w:color="auto"/>
                        <w:bottom w:val="none" w:sz="0" w:space="0" w:color="auto"/>
                        <w:right w:val="none" w:sz="0" w:space="0" w:color="auto"/>
                      </w:divBdr>
                    </w:div>
                    <w:div w:id="2107840866">
                      <w:marLeft w:val="0"/>
                      <w:marRight w:val="0"/>
                      <w:marTop w:val="0"/>
                      <w:marBottom w:val="0"/>
                      <w:divBdr>
                        <w:top w:val="none" w:sz="0" w:space="0" w:color="auto"/>
                        <w:left w:val="none" w:sz="0" w:space="0" w:color="auto"/>
                        <w:bottom w:val="none" w:sz="0" w:space="0" w:color="auto"/>
                        <w:right w:val="none" w:sz="0" w:space="0" w:color="auto"/>
                      </w:divBdr>
                    </w:div>
                    <w:div w:id="1247765429">
                      <w:marLeft w:val="0"/>
                      <w:marRight w:val="0"/>
                      <w:marTop w:val="0"/>
                      <w:marBottom w:val="0"/>
                      <w:divBdr>
                        <w:top w:val="none" w:sz="0" w:space="0" w:color="auto"/>
                        <w:left w:val="none" w:sz="0" w:space="0" w:color="auto"/>
                        <w:bottom w:val="none" w:sz="0" w:space="0" w:color="auto"/>
                        <w:right w:val="none" w:sz="0" w:space="0" w:color="auto"/>
                      </w:divBdr>
                    </w:div>
                    <w:div w:id="796485178">
                      <w:marLeft w:val="0"/>
                      <w:marRight w:val="0"/>
                      <w:marTop w:val="0"/>
                      <w:marBottom w:val="0"/>
                      <w:divBdr>
                        <w:top w:val="none" w:sz="0" w:space="0" w:color="auto"/>
                        <w:left w:val="none" w:sz="0" w:space="0" w:color="auto"/>
                        <w:bottom w:val="none" w:sz="0" w:space="0" w:color="auto"/>
                        <w:right w:val="none" w:sz="0" w:space="0" w:color="auto"/>
                      </w:divBdr>
                    </w:div>
                    <w:div w:id="2015449642">
                      <w:marLeft w:val="0"/>
                      <w:marRight w:val="0"/>
                      <w:marTop w:val="0"/>
                      <w:marBottom w:val="0"/>
                      <w:divBdr>
                        <w:top w:val="none" w:sz="0" w:space="0" w:color="auto"/>
                        <w:left w:val="none" w:sz="0" w:space="0" w:color="auto"/>
                        <w:bottom w:val="none" w:sz="0" w:space="0" w:color="auto"/>
                        <w:right w:val="none" w:sz="0" w:space="0" w:color="auto"/>
                      </w:divBdr>
                    </w:div>
                    <w:div w:id="801850010">
                      <w:marLeft w:val="0"/>
                      <w:marRight w:val="0"/>
                      <w:marTop w:val="0"/>
                      <w:marBottom w:val="0"/>
                      <w:divBdr>
                        <w:top w:val="none" w:sz="0" w:space="0" w:color="auto"/>
                        <w:left w:val="none" w:sz="0" w:space="0" w:color="auto"/>
                        <w:bottom w:val="none" w:sz="0" w:space="0" w:color="auto"/>
                        <w:right w:val="none" w:sz="0" w:space="0" w:color="auto"/>
                      </w:divBdr>
                    </w:div>
                    <w:div w:id="435760451">
                      <w:marLeft w:val="0"/>
                      <w:marRight w:val="0"/>
                      <w:marTop w:val="0"/>
                      <w:marBottom w:val="0"/>
                      <w:divBdr>
                        <w:top w:val="none" w:sz="0" w:space="0" w:color="auto"/>
                        <w:left w:val="none" w:sz="0" w:space="0" w:color="auto"/>
                        <w:bottom w:val="none" w:sz="0" w:space="0" w:color="auto"/>
                        <w:right w:val="none" w:sz="0" w:space="0" w:color="auto"/>
                      </w:divBdr>
                    </w:div>
                    <w:div w:id="1816290374">
                      <w:marLeft w:val="0"/>
                      <w:marRight w:val="0"/>
                      <w:marTop w:val="0"/>
                      <w:marBottom w:val="0"/>
                      <w:divBdr>
                        <w:top w:val="none" w:sz="0" w:space="0" w:color="auto"/>
                        <w:left w:val="none" w:sz="0" w:space="0" w:color="auto"/>
                        <w:bottom w:val="none" w:sz="0" w:space="0" w:color="auto"/>
                        <w:right w:val="none" w:sz="0" w:space="0" w:color="auto"/>
                      </w:divBdr>
                    </w:div>
                    <w:div w:id="20306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19065">
      <w:bodyDiv w:val="1"/>
      <w:marLeft w:val="0"/>
      <w:marRight w:val="0"/>
      <w:marTop w:val="0"/>
      <w:marBottom w:val="0"/>
      <w:divBdr>
        <w:top w:val="none" w:sz="0" w:space="0" w:color="auto"/>
        <w:left w:val="none" w:sz="0" w:space="0" w:color="auto"/>
        <w:bottom w:val="none" w:sz="0" w:space="0" w:color="auto"/>
        <w:right w:val="none" w:sz="0" w:space="0" w:color="auto"/>
      </w:divBdr>
    </w:div>
    <w:div w:id="707948181">
      <w:bodyDiv w:val="1"/>
      <w:marLeft w:val="0"/>
      <w:marRight w:val="0"/>
      <w:marTop w:val="0"/>
      <w:marBottom w:val="0"/>
      <w:divBdr>
        <w:top w:val="none" w:sz="0" w:space="0" w:color="auto"/>
        <w:left w:val="none" w:sz="0" w:space="0" w:color="auto"/>
        <w:bottom w:val="none" w:sz="0" w:space="0" w:color="auto"/>
        <w:right w:val="none" w:sz="0" w:space="0" w:color="auto"/>
      </w:divBdr>
    </w:div>
    <w:div w:id="718746483">
      <w:bodyDiv w:val="1"/>
      <w:marLeft w:val="0"/>
      <w:marRight w:val="0"/>
      <w:marTop w:val="0"/>
      <w:marBottom w:val="0"/>
      <w:divBdr>
        <w:top w:val="none" w:sz="0" w:space="0" w:color="auto"/>
        <w:left w:val="none" w:sz="0" w:space="0" w:color="auto"/>
        <w:bottom w:val="none" w:sz="0" w:space="0" w:color="auto"/>
        <w:right w:val="none" w:sz="0" w:space="0" w:color="auto"/>
      </w:divBdr>
      <w:divsChild>
        <w:div w:id="1226457043">
          <w:marLeft w:val="0"/>
          <w:marRight w:val="0"/>
          <w:marTop w:val="0"/>
          <w:marBottom w:val="0"/>
          <w:divBdr>
            <w:top w:val="none" w:sz="0" w:space="0" w:color="auto"/>
            <w:left w:val="none" w:sz="0" w:space="0" w:color="auto"/>
            <w:bottom w:val="none" w:sz="0" w:space="0" w:color="auto"/>
            <w:right w:val="none" w:sz="0" w:space="0" w:color="auto"/>
          </w:divBdr>
          <w:divsChild>
            <w:div w:id="1772122586">
              <w:marLeft w:val="0"/>
              <w:marRight w:val="0"/>
              <w:marTop w:val="0"/>
              <w:marBottom w:val="0"/>
              <w:divBdr>
                <w:top w:val="none" w:sz="0" w:space="0" w:color="auto"/>
                <w:left w:val="none" w:sz="0" w:space="0" w:color="auto"/>
                <w:bottom w:val="none" w:sz="0" w:space="0" w:color="auto"/>
                <w:right w:val="none" w:sz="0" w:space="0" w:color="auto"/>
              </w:divBdr>
            </w:div>
            <w:div w:id="1794980134">
              <w:marLeft w:val="0"/>
              <w:marRight w:val="0"/>
              <w:marTop w:val="0"/>
              <w:marBottom w:val="0"/>
              <w:divBdr>
                <w:top w:val="none" w:sz="0" w:space="0" w:color="auto"/>
                <w:left w:val="none" w:sz="0" w:space="0" w:color="auto"/>
                <w:bottom w:val="none" w:sz="0" w:space="0" w:color="auto"/>
                <w:right w:val="none" w:sz="0" w:space="0" w:color="auto"/>
              </w:divBdr>
            </w:div>
            <w:div w:id="195625947">
              <w:marLeft w:val="0"/>
              <w:marRight w:val="0"/>
              <w:marTop w:val="0"/>
              <w:marBottom w:val="0"/>
              <w:divBdr>
                <w:top w:val="none" w:sz="0" w:space="0" w:color="auto"/>
                <w:left w:val="none" w:sz="0" w:space="0" w:color="auto"/>
                <w:bottom w:val="none" w:sz="0" w:space="0" w:color="auto"/>
                <w:right w:val="none" w:sz="0" w:space="0" w:color="auto"/>
              </w:divBdr>
            </w:div>
            <w:div w:id="2115519642">
              <w:marLeft w:val="0"/>
              <w:marRight w:val="0"/>
              <w:marTop w:val="0"/>
              <w:marBottom w:val="0"/>
              <w:divBdr>
                <w:top w:val="none" w:sz="0" w:space="0" w:color="auto"/>
                <w:left w:val="none" w:sz="0" w:space="0" w:color="auto"/>
                <w:bottom w:val="none" w:sz="0" w:space="0" w:color="auto"/>
                <w:right w:val="none" w:sz="0" w:space="0" w:color="auto"/>
              </w:divBdr>
            </w:div>
            <w:div w:id="1404375817">
              <w:marLeft w:val="0"/>
              <w:marRight w:val="0"/>
              <w:marTop w:val="0"/>
              <w:marBottom w:val="0"/>
              <w:divBdr>
                <w:top w:val="none" w:sz="0" w:space="0" w:color="auto"/>
                <w:left w:val="none" w:sz="0" w:space="0" w:color="auto"/>
                <w:bottom w:val="none" w:sz="0" w:space="0" w:color="auto"/>
                <w:right w:val="none" w:sz="0" w:space="0" w:color="auto"/>
              </w:divBdr>
            </w:div>
            <w:div w:id="1495729721">
              <w:marLeft w:val="0"/>
              <w:marRight w:val="0"/>
              <w:marTop w:val="0"/>
              <w:marBottom w:val="0"/>
              <w:divBdr>
                <w:top w:val="none" w:sz="0" w:space="0" w:color="auto"/>
                <w:left w:val="none" w:sz="0" w:space="0" w:color="auto"/>
                <w:bottom w:val="none" w:sz="0" w:space="0" w:color="auto"/>
                <w:right w:val="none" w:sz="0" w:space="0" w:color="auto"/>
              </w:divBdr>
            </w:div>
            <w:div w:id="1083841073">
              <w:marLeft w:val="0"/>
              <w:marRight w:val="0"/>
              <w:marTop w:val="0"/>
              <w:marBottom w:val="0"/>
              <w:divBdr>
                <w:top w:val="none" w:sz="0" w:space="0" w:color="auto"/>
                <w:left w:val="none" w:sz="0" w:space="0" w:color="auto"/>
                <w:bottom w:val="none" w:sz="0" w:space="0" w:color="auto"/>
                <w:right w:val="none" w:sz="0" w:space="0" w:color="auto"/>
              </w:divBdr>
            </w:div>
            <w:div w:id="1338380838">
              <w:marLeft w:val="0"/>
              <w:marRight w:val="0"/>
              <w:marTop w:val="0"/>
              <w:marBottom w:val="0"/>
              <w:divBdr>
                <w:top w:val="none" w:sz="0" w:space="0" w:color="auto"/>
                <w:left w:val="none" w:sz="0" w:space="0" w:color="auto"/>
                <w:bottom w:val="none" w:sz="0" w:space="0" w:color="auto"/>
                <w:right w:val="none" w:sz="0" w:space="0" w:color="auto"/>
              </w:divBdr>
            </w:div>
            <w:div w:id="9721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5098">
      <w:bodyDiv w:val="1"/>
      <w:marLeft w:val="0"/>
      <w:marRight w:val="0"/>
      <w:marTop w:val="0"/>
      <w:marBottom w:val="0"/>
      <w:divBdr>
        <w:top w:val="none" w:sz="0" w:space="0" w:color="auto"/>
        <w:left w:val="none" w:sz="0" w:space="0" w:color="auto"/>
        <w:bottom w:val="none" w:sz="0" w:space="0" w:color="auto"/>
        <w:right w:val="none" w:sz="0" w:space="0" w:color="auto"/>
      </w:divBdr>
      <w:divsChild>
        <w:div w:id="628707722">
          <w:marLeft w:val="0"/>
          <w:marRight w:val="0"/>
          <w:marTop w:val="0"/>
          <w:marBottom w:val="0"/>
          <w:divBdr>
            <w:top w:val="none" w:sz="0" w:space="0" w:color="auto"/>
            <w:left w:val="none" w:sz="0" w:space="0" w:color="auto"/>
            <w:bottom w:val="none" w:sz="0" w:space="0" w:color="auto"/>
            <w:right w:val="none" w:sz="0" w:space="0" w:color="auto"/>
          </w:divBdr>
          <w:divsChild>
            <w:div w:id="677997653">
              <w:marLeft w:val="0"/>
              <w:marRight w:val="0"/>
              <w:marTop w:val="0"/>
              <w:marBottom w:val="0"/>
              <w:divBdr>
                <w:top w:val="none" w:sz="0" w:space="0" w:color="auto"/>
                <w:left w:val="none" w:sz="0" w:space="0" w:color="auto"/>
                <w:bottom w:val="none" w:sz="0" w:space="0" w:color="auto"/>
                <w:right w:val="none" w:sz="0" w:space="0" w:color="auto"/>
              </w:divBdr>
              <w:divsChild>
                <w:div w:id="45686075">
                  <w:marLeft w:val="0"/>
                  <w:marRight w:val="0"/>
                  <w:marTop w:val="0"/>
                  <w:marBottom w:val="0"/>
                  <w:divBdr>
                    <w:top w:val="none" w:sz="0" w:space="0" w:color="auto"/>
                    <w:left w:val="none" w:sz="0" w:space="0" w:color="auto"/>
                    <w:bottom w:val="none" w:sz="0" w:space="0" w:color="auto"/>
                    <w:right w:val="none" w:sz="0" w:space="0" w:color="auto"/>
                  </w:divBdr>
                </w:div>
                <w:div w:id="1705329554">
                  <w:marLeft w:val="0"/>
                  <w:marRight w:val="0"/>
                  <w:marTop w:val="0"/>
                  <w:marBottom w:val="0"/>
                  <w:divBdr>
                    <w:top w:val="none" w:sz="0" w:space="0" w:color="auto"/>
                    <w:left w:val="none" w:sz="0" w:space="0" w:color="auto"/>
                    <w:bottom w:val="none" w:sz="0" w:space="0" w:color="auto"/>
                    <w:right w:val="none" w:sz="0" w:space="0" w:color="auto"/>
                  </w:divBdr>
                </w:div>
                <w:div w:id="1617330052">
                  <w:marLeft w:val="0"/>
                  <w:marRight w:val="0"/>
                  <w:marTop w:val="0"/>
                  <w:marBottom w:val="0"/>
                  <w:divBdr>
                    <w:top w:val="none" w:sz="0" w:space="0" w:color="auto"/>
                    <w:left w:val="none" w:sz="0" w:space="0" w:color="auto"/>
                    <w:bottom w:val="none" w:sz="0" w:space="0" w:color="auto"/>
                    <w:right w:val="none" w:sz="0" w:space="0" w:color="auto"/>
                  </w:divBdr>
                </w:div>
                <w:div w:id="566571957">
                  <w:marLeft w:val="0"/>
                  <w:marRight w:val="0"/>
                  <w:marTop w:val="0"/>
                  <w:marBottom w:val="0"/>
                  <w:divBdr>
                    <w:top w:val="none" w:sz="0" w:space="0" w:color="auto"/>
                    <w:left w:val="none" w:sz="0" w:space="0" w:color="auto"/>
                    <w:bottom w:val="none" w:sz="0" w:space="0" w:color="auto"/>
                    <w:right w:val="none" w:sz="0" w:space="0" w:color="auto"/>
                  </w:divBdr>
                </w:div>
                <w:div w:id="1261376172">
                  <w:marLeft w:val="0"/>
                  <w:marRight w:val="0"/>
                  <w:marTop w:val="0"/>
                  <w:marBottom w:val="0"/>
                  <w:divBdr>
                    <w:top w:val="none" w:sz="0" w:space="0" w:color="auto"/>
                    <w:left w:val="none" w:sz="0" w:space="0" w:color="auto"/>
                    <w:bottom w:val="none" w:sz="0" w:space="0" w:color="auto"/>
                    <w:right w:val="none" w:sz="0" w:space="0" w:color="auto"/>
                  </w:divBdr>
                </w:div>
                <w:div w:id="1529877698">
                  <w:marLeft w:val="0"/>
                  <w:marRight w:val="0"/>
                  <w:marTop w:val="0"/>
                  <w:marBottom w:val="0"/>
                  <w:divBdr>
                    <w:top w:val="none" w:sz="0" w:space="0" w:color="auto"/>
                    <w:left w:val="none" w:sz="0" w:space="0" w:color="auto"/>
                    <w:bottom w:val="none" w:sz="0" w:space="0" w:color="auto"/>
                    <w:right w:val="none" w:sz="0" w:space="0" w:color="auto"/>
                  </w:divBdr>
                </w:div>
                <w:div w:id="2075161839">
                  <w:marLeft w:val="0"/>
                  <w:marRight w:val="0"/>
                  <w:marTop w:val="0"/>
                  <w:marBottom w:val="0"/>
                  <w:divBdr>
                    <w:top w:val="none" w:sz="0" w:space="0" w:color="auto"/>
                    <w:left w:val="none" w:sz="0" w:space="0" w:color="auto"/>
                    <w:bottom w:val="none" w:sz="0" w:space="0" w:color="auto"/>
                    <w:right w:val="none" w:sz="0" w:space="0" w:color="auto"/>
                  </w:divBdr>
                  <w:divsChild>
                    <w:div w:id="1390882810">
                      <w:marLeft w:val="0"/>
                      <w:marRight w:val="0"/>
                      <w:marTop w:val="0"/>
                      <w:marBottom w:val="0"/>
                      <w:divBdr>
                        <w:top w:val="none" w:sz="0" w:space="0" w:color="auto"/>
                        <w:left w:val="none" w:sz="0" w:space="0" w:color="auto"/>
                        <w:bottom w:val="none" w:sz="0" w:space="0" w:color="auto"/>
                        <w:right w:val="none" w:sz="0" w:space="0" w:color="auto"/>
                      </w:divBdr>
                    </w:div>
                    <w:div w:id="629046736">
                      <w:marLeft w:val="0"/>
                      <w:marRight w:val="0"/>
                      <w:marTop w:val="0"/>
                      <w:marBottom w:val="0"/>
                      <w:divBdr>
                        <w:top w:val="none" w:sz="0" w:space="0" w:color="auto"/>
                        <w:left w:val="none" w:sz="0" w:space="0" w:color="auto"/>
                        <w:bottom w:val="none" w:sz="0" w:space="0" w:color="auto"/>
                        <w:right w:val="none" w:sz="0" w:space="0" w:color="auto"/>
                      </w:divBdr>
                    </w:div>
                    <w:div w:id="1336302423">
                      <w:marLeft w:val="0"/>
                      <w:marRight w:val="0"/>
                      <w:marTop w:val="0"/>
                      <w:marBottom w:val="0"/>
                      <w:divBdr>
                        <w:top w:val="none" w:sz="0" w:space="0" w:color="auto"/>
                        <w:left w:val="none" w:sz="0" w:space="0" w:color="auto"/>
                        <w:bottom w:val="none" w:sz="0" w:space="0" w:color="auto"/>
                        <w:right w:val="none" w:sz="0" w:space="0" w:color="auto"/>
                      </w:divBdr>
                    </w:div>
                    <w:div w:id="755253573">
                      <w:marLeft w:val="0"/>
                      <w:marRight w:val="0"/>
                      <w:marTop w:val="0"/>
                      <w:marBottom w:val="0"/>
                      <w:divBdr>
                        <w:top w:val="none" w:sz="0" w:space="0" w:color="auto"/>
                        <w:left w:val="none" w:sz="0" w:space="0" w:color="auto"/>
                        <w:bottom w:val="none" w:sz="0" w:space="0" w:color="auto"/>
                        <w:right w:val="none" w:sz="0" w:space="0" w:color="auto"/>
                      </w:divBdr>
                    </w:div>
                    <w:div w:id="318577260">
                      <w:marLeft w:val="0"/>
                      <w:marRight w:val="0"/>
                      <w:marTop w:val="0"/>
                      <w:marBottom w:val="0"/>
                      <w:divBdr>
                        <w:top w:val="none" w:sz="0" w:space="0" w:color="auto"/>
                        <w:left w:val="none" w:sz="0" w:space="0" w:color="auto"/>
                        <w:bottom w:val="none" w:sz="0" w:space="0" w:color="auto"/>
                        <w:right w:val="none" w:sz="0" w:space="0" w:color="auto"/>
                      </w:divBdr>
                    </w:div>
                    <w:div w:id="10183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39741">
          <w:marLeft w:val="0"/>
          <w:marRight w:val="0"/>
          <w:marTop w:val="0"/>
          <w:marBottom w:val="0"/>
          <w:divBdr>
            <w:top w:val="none" w:sz="0" w:space="0" w:color="auto"/>
            <w:left w:val="none" w:sz="0" w:space="0" w:color="auto"/>
            <w:bottom w:val="none" w:sz="0" w:space="0" w:color="auto"/>
            <w:right w:val="none" w:sz="0" w:space="0" w:color="auto"/>
          </w:divBdr>
          <w:divsChild>
            <w:div w:id="467090658">
              <w:marLeft w:val="0"/>
              <w:marRight w:val="0"/>
              <w:marTop w:val="0"/>
              <w:marBottom w:val="0"/>
              <w:divBdr>
                <w:top w:val="none" w:sz="0" w:space="0" w:color="auto"/>
                <w:left w:val="none" w:sz="0" w:space="0" w:color="auto"/>
                <w:bottom w:val="none" w:sz="0" w:space="0" w:color="auto"/>
                <w:right w:val="none" w:sz="0" w:space="0" w:color="auto"/>
              </w:divBdr>
              <w:divsChild>
                <w:div w:id="1114709335">
                  <w:marLeft w:val="0"/>
                  <w:marRight w:val="0"/>
                  <w:marTop w:val="0"/>
                  <w:marBottom w:val="0"/>
                  <w:divBdr>
                    <w:top w:val="none" w:sz="0" w:space="0" w:color="auto"/>
                    <w:left w:val="none" w:sz="0" w:space="0" w:color="auto"/>
                    <w:bottom w:val="none" w:sz="0" w:space="0" w:color="auto"/>
                    <w:right w:val="none" w:sz="0" w:space="0" w:color="auto"/>
                  </w:divBdr>
                </w:div>
                <w:div w:id="881208472">
                  <w:marLeft w:val="0"/>
                  <w:marRight w:val="0"/>
                  <w:marTop w:val="0"/>
                  <w:marBottom w:val="0"/>
                  <w:divBdr>
                    <w:top w:val="none" w:sz="0" w:space="0" w:color="auto"/>
                    <w:left w:val="none" w:sz="0" w:space="0" w:color="auto"/>
                    <w:bottom w:val="none" w:sz="0" w:space="0" w:color="auto"/>
                    <w:right w:val="none" w:sz="0" w:space="0" w:color="auto"/>
                  </w:divBdr>
                </w:div>
                <w:div w:id="1465385323">
                  <w:marLeft w:val="0"/>
                  <w:marRight w:val="0"/>
                  <w:marTop w:val="0"/>
                  <w:marBottom w:val="0"/>
                  <w:divBdr>
                    <w:top w:val="none" w:sz="0" w:space="0" w:color="auto"/>
                    <w:left w:val="none" w:sz="0" w:space="0" w:color="auto"/>
                    <w:bottom w:val="none" w:sz="0" w:space="0" w:color="auto"/>
                    <w:right w:val="none" w:sz="0" w:space="0" w:color="auto"/>
                  </w:divBdr>
                </w:div>
                <w:div w:id="2127456562">
                  <w:marLeft w:val="0"/>
                  <w:marRight w:val="0"/>
                  <w:marTop w:val="0"/>
                  <w:marBottom w:val="0"/>
                  <w:divBdr>
                    <w:top w:val="none" w:sz="0" w:space="0" w:color="auto"/>
                    <w:left w:val="none" w:sz="0" w:space="0" w:color="auto"/>
                    <w:bottom w:val="none" w:sz="0" w:space="0" w:color="auto"/>
                    <w:right w:val="none" w:sz="0" w:space="0" w:color="auto"/>
                  </w:divBdr>
                </w:div>
                <w:div w:id="1281106406">
                  <w:marLeft w:val="0"/>
                  <w:marRight w:val="0"/>
                  <w:marTop w:val="0"/>
                  <w:marBottom w:val="0"/>
                  <w:divBdr>
                    <w:top w:val="none" w:sz="0" w:space="0" w:color="auto"/>
                    <w:left w:val="none" w:sz="0" w:space="0" w:color="auto"/>
                    <w:bottom w:val="none" w:sz="0" w:space="0" w:color="auto"/>
                    <w:right w:val="none" w:sz="0" w:space="0" w:color="auto"/>
                  </w:divBdr>
                </w:div>
                <w:div w:id="120196881">
                  <w:marLeft w:val="0"/>
                  <w:marRight w:val="0"/>
                  <w:marTop w:val="0"/>
                  <w:marBottom w:val="0"/>
                  <w:divBdr>
                    <w:top w:val="none" w:sz="0" w:space="0" w:color="auto"/>
                    <w:left w:val="none" w:sz="0" w:space="0" w:color="auto"/>
                    <w:bottom w:val="none" w:sz="0" w:space="0" w:color="auto"/>
                    <w:right w:val="none" w:sz="0" w:space="0" w:color="auto"/>
                  </w:divBdr>
                </w:div>
                <w:div w:id="1824151927">
                  <w:marLeft w:val="0"/>
                  <w:marRight w:val="0"/>
                  <w:marTop w:val="0"/>
                  <w:marBottom w:val="0"/>
                  <w:divBdr>
                    <w:top w:val="none" w:sz="0" w:space="0" w:color="auto"/>
                    <w:left w:val="none" w:sz="0" w:space="0" w:color="auto"/>
                    <w:bottom w:val="none" w:sz="0" w:space="0" w:color="auto"/>
                    <w:right w:val="none" w:sz="0" w:space="0" w:color="auto"/>
                  </w:divBdr>
                  <w:divsChild>
                    <w:div w:id="53822845">
                      <w:marLeft w:val="0"/>
                      <w:marRight w:val="0"/>
                      <w:marTop w:val="0"/>
                      <w:marBottom w:val="0"/>
                      <w:divBdr>
                        <w:top w:val="none" w:sz="0" w:space="0" w:color="auto"/>
                        <w:left w:val="none" w:sz="0" w:space="0" w:color="auto"/>
                        <w:bottom w:val="none" w:sz="0" w:space="0" w:color="auto"/>
                        <w:right w:val="none" w:sz="0" w:space="0" w:color="auto"/>
                      </w:divBdr>
                    </w:div>
                    <w:div w:id="1970818614">
                      <w:marLeft w:val="0"/>
                      <w:marRight w:val="0"/>
                      <w:marTop w:val="0"/>
                      <w:marBottom w:val="0"/>
                      <w:divBdr>
                        <w:top w:val="none" w:sz="0" w:space="0" w:color="auto"/>
                        <w:left w:val="none" w:sz="0" w:space="0" w:color="auto"/>
                        <w:bottom w:val="none" w:sz="0" w:space="0" w:color="auto"/>
                        <w:right w:val="none" w:sz="0" w:space="0" w:color="auto"/>
                      </w:divBdr>
                    </w:div>
                    <w:div w:id="517668894">
                      <w:marLeft w:val="0"/>
                      <w:marRight w:val="0"/>
                      <w:marTop w:val="0"/>
                      <w:marBottom w:val="0"/>
                      <w:divBdr>
                        <w:top w:val="none" w:sz="0" w:space="0" w:color="auto"/>
                        <w:left w:val="none" w:sz="0" w:space="0" w:color="auto"/>
                        <w:bottom w:val="none" w:sz="0" w:space="0" w:color="auto"/>
                        <w:right w:val="none" w:sz="0" w:space="0" w:color="auto"/>
                      </w:divBdr>
                    </w:div>
                    <w:div w:id="56981386">
                      <w:marLeft w:val="0"/>
                      <w:marRight w:val="0"/>
                      <w:marTop w:val="0"/>
                      <w:marBottom w:val="0"/>
                      <w:divBdr>
                        <w:top w:val="none" w:sz="0" w:space="0" w:color="auto"/>
                        <w:left w:val="none" w:sz="0" w:space="0" w:color="auto"/>
                        <w:bottom w:val="none" w:sz="0" w:space="0" w:color="auto"/>
                        <w:right w:val="none" w:sz="0" w:space="0" w:color="auto"/>
                      </w:divBdr>
                    </w:div>
                    <w:div w:id="195168485">
                      <w:marLeft w:val="0"/>
                      <w:marRight w:val="0"/>
                      <w:marTop w:val="0"/>
                      <w:marBottom w:val="0"/>
                      <w:divBdr>
                        <w:top w:val="none" w:sz="0" w:space="0" w:color="auto"/>
                        <w:left w:val="none" w:sz="0" w:space="0" w:color="auto"/>
                        <w:bottom w:val="none" w:sz="0" w:space="0" w:color="auto"/>
                        <w:right w:val="none" w:sz="0" w:space="0" w:color="auto"/>
                      </w:divBdr>
                    </w:div>
                    <w:div w:id="12856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54117">
          <w:marLeft w:val="0"/>
          <w:marRight w:val="0"/>
          <w:marTop w:val="0"/>
          <w:marBottom w:val="0"/>
          <w:divBdr>
            <w:top w:val="none" w:sz="0" w:space="0" w:color="auto"/>
            <w:left w:val="none" w:sz="0" w:space="0" w:color="auto"/>
            <w:bottom w:val="none" w:sz="0" w:space="0" w:color="auto"/>
            <w:right w:val="none" w:sz="0" w:space="0" w:color="auto"/>
          </w:divBdr>
          <w:divsChild>
            <w:div w:id="306785112">
              <w:marLeft w:val="0"/>
              <w:marRight w:val="0"/>
              <w:marTop w:val="0"/>
              <w:marBottom w:val="0"/>
              <w:divBdr>
                <w:top w:val="none" w:sz="0" w:space="0" w:color="auto"/>
                <w:left w:val="none" w:sz="0" w:space="0" w:color="auto"/>
                <w:bottom w:val="none" w:sz="0" w:space="0" w:color="auto"/>
                <w:right w:val="none" w:sz="0" w:space="0" w:color="auto"/>
              </w:divBdr>
              <w:divsChild>
                <w:div w:id="286087181">
                  <w:marLeft w:val="0"/>
                  <w:marRight w:val="0"/>
                  <w:marTop w:val="0"/>
                  <w:marBottom w:val="0"/>
                  <w:divBdr>
                    <w:top w:val="none" w:sz="0" w:space="0" w:color="auto"/>
                    <w:left w:val="none" w:sz="0" w:space="0" w:color="auto"/>
                    <w:bottom w:val="none" w:sz="0" w:space="0" w:color="auto"/>
                    <w:right w:val="none" w:sz="0" w:space="0" w:color="auto"/>
                  </w:divBdr>
                </w:div>
                <w:div w:id="2059087225">
                  <w:marLeft w:val="0"/>
                  <w:marRight w:val="0"/>
                  <w:marTop w:val="0"/>
                  <w:marBottom w:val="0"/>
                  <w:divBdr>
                    <w:top w:val="none" w:sz="0" w:space="0" w:color="auto"/>
                    <w:left w:val="none" w:sz="0" w:space="0" w:color="auto"/>
                    <w:bottom w:val="none" w:sz="0" w:space="0" w:color="auto"/>
                    <w:right w:val="none" w:sz="0" w:space="0" w:color="auto"/>
                  </w:divBdr>
                </w:div>
                <w:div w:id="205290874">
                  <w:marLeft w:val="0"/>
                  <w:marRight w:val="0"/>
                  <w:marTop w:val="0"/>
                  <w:marBottom w:val="0"/>
                  <w:divBdr>
                    <w:top w:val="none" w:sz="0" w:space="0" w:color="auto"/>
                    <w:left w:val="none" w:sz="0" w:space="0" w:color="auto"/>
                    <w:bottom w:val="none" w:sz="0" w:space="0" w:color="auto"/>
                    <w:right w:val="none" w:sz="0" w:space="0" w:color="auto"/>
                  </w:divBdr>
                </w:div>
                <w:div w:id="1709140862">
                  <w:marLeft w:val="0"/>
                  <w:marRight w:val="0"/>
                  <w:marTop w:val="0"/>
                  <w:marBottom w:val="0"/>
                  <w:divBdr>
                    <w:top w:val="none" w:sz="0" w:space="0" w:color="auto"/>
                    <w:left w:val="none" w:sz="0" w:space="0" w:color="auto"/>
                    <w:bottom w:val="none" w:sz="0" w:space="0" w:color="auto"/>
                    <w:right w:val="none" w:sz="0" w:space="0" w:color="auto"/>
                  </w:divBdr>
                </w:div>
                <w:div w:id="1995406603">
                  <w:marLeft w:val="0"/>
                  <w:marRight w:val="0"/>
                  <w:marTop w:val="0"/>
                  <w:marBottom w:val="0"/>
                  <w:divBdr>
                    <w:top w:val="none" w:sz="0" w:space="0" w:color="auto"/>
                    <w:left w:val="none" w:sz="0" w:space="0" w:color="auto"/>
                    <w:bottom w:val="none" w:sz="0" w:space="0" w:color="auto"/>
                    <w:right w:val="none" w:sz="0" w:space="0" w:color="auto"/>
                  </w:divBdr>
                </w:div>
                <w:div w:id="1206218535">
                  <w:marLeft w:val="0"/>
                  <w:marRight w:val="0"/>
                  <w:marTop w:val="0"/>
                  <w:marBottom w:val="0"/>
                  <w:divBdr>
                    <w:top w:val="none" w:sz="0" w:space="0" w:color="auto"/>
                    <w:left w:val="none" w:sz="0" w:space="0" w:color="auto"/>
                    <w:bottom w:val="none" w:sz="0" w:space="0" w:color="auto"/>
                    <w:right w:val="none" w:sz="0" w:space="0" w:color="auto"/>
                  </w:divBdr>
                </w:div>
                <w:div w:id="168250985">
                  <w:marLeft w:val="0"/>
                  <w:marRight w:val="0"/>
                  <w:marTop w:val="0"/>
                  <w:marBottom w:val="0"/>
                  <w:divBdr>
                    <w:top w:val="none" w:sz="0" w:space="0" w:color="auto"/>
                    <w:left w:val="none" w:sz="0" w:space="0" w:color="auto"/>
                    <w:bottom w:val="none" w:sz="0" w:space="0" w:color="auto"/>
                    <w:right w:val="none" w:sz="0" w:space="0" w:color="auto"/>
                  </w:divBdr>
                  <w:divsChild>
                    <w:div w:id="1350179066">
                      <w:marLeft w:val="0"/>
                      <w:marRight w:val="0"/>
                      <w:marTop w:val="0"/>
                      <w:marBottom w:val="0"/>
                      <w:divBdr>
                        <w:top w:val="none" w:sz="0" w:space="0" w:color="auto"/>
                        <w:left w:val="none" w:sz="0" w:space="0" w:color="auto"/>
                        <w:bottom w:val="none" w:sz="0" w:space="0" w:color="auto"/>
                        <w:right w:val="none" w:sz="0" w:space="0" w:color="auto"/>
                      </w:divBdr>
                    </w:div>
                    <w:div w:id="1292664729">
                      <w:marLeft w:val="0"/>
                      <w:marRight w:val="0"/>
                      <w:marTop w:val="0"/>
                      <w:marBottom w:val="0"/>
                      <w:divBdr>
                        <w:top w:val="none" w:sz="0" w:space="0" w:color="auto"/>
                        <w:left w:val="none" w:sz="0" w:space="0" w:color="auto"/>
                        <w:bottom w:val="none" w:sz="0" w:space="0" w:color="auto"/>
                        <w:right w:val="none" w:sz="0" w:space="0" w:color="auto"/>
                      </w:divBdr>
                    </w:div>
                    <w:div w:id="796685980">
                      <w:marLeft w:val="0"/>
                      <w:marRight w:val="0"/>
                      <w:marTop w:val="0"/>
                      <w:marBottom w:val="0"/>
                      <w:divBdr>
                        <w:top w:val="none" w:sz="0" w:space="0" w:color="auto"/>
                        <w:left w:val="none" w:sz="0" w:space="0" w:color="auto"/>
                        <w:bottom w:val="none" w:sz="0" w:space="0" w:color="auto"/>
                        <w:right w:val="none" w:sz="0" w:space="0" w:color="auto"/>
                      </w:divBdr>
                    </w:div>
                    <w:div w:id="1723363028">
                      <w:marLeft w:val="0"/>
                      <w:marRight w:val="0"/>
                      <w:marTop w:val="0"/>
                      <w:marBottom w:val="0"/>
                      <w:divBdr>
                        <w:top w:val="none" w:sz="0" w:space="0" w:color="auto"/>
                        <w:left w:val="none" w:sz="0" w:space="0" w:color="auto"/>
                        <w:bottom w:val="none" w:sz="0" w:space="0" w:color="auto"/>
                        <w:right w:val="none" w:sz="0" w:space="0" w:color="auto"/>
                      </w:divBdr>
                    </w:div>
                    <w:div w:id="1804611740">
                      <w:marLeft w:val="0"/>
                      <w:marRight w:val="0"/>
                      <w:marTop w:val="0"/>
                      <w:marBottom w:val="0"/>
                      <w:divBdr>
                        <w:top w:val="none" w:sz="0" w:space="0" w:color="auto"/>
                        <w:left w:val="none" w:sz="0" w:space="0" w:color="auto"/>
                        <w:bottom w:val="none" w:sz="0" w:space="0" w:color="auto"/>
                        <w:right w:val="none" w:sz="0" w:space="0" w:color="auto"/>
                      </w:divBdr>
                    </w:div>
                    <w:div w:id="18364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89440">
          <w:marLeft w:val="0"/>
          <w:marRight w:val="0"/>
          <w:marTop w:val="0"/>
          <w:marBottom w:val="0"/>
          <w:divBdr>
            <w:top w:val="none" w:sz="0" w:space="0" w:color="auto"/>
            <w:left w:val="none" w:sz="0" w:space="0" w:color="auto"/>
            <w:bottom w:val="none" w:sz="0" w:space="0" w:color="auto"/>
            <w:right w:val="none" w:sz="0" w:space="0" w:color="auto"/>
          </w:divBdr>
          <w:divsChild>
            <w:div w:id="283653727">
              <w:marLeft w:val="0"/>
              <w:marRight w:val="0"/>
              <w:marTop w:val="0"/>
              <w:marBottom w:val="0"/>
              <w:divBdr>
                <w:top w:val="none" w:sz="0" w:space="0" w:color="auto"/>
                <w:left w:val="none" w:sz="0" w:space="0" w:color="auto"/>
                <w:bottom w:val="none" w:sz="0" w:space="0" w:color="auto"/>
                <w:right w:val="none" w:sz="0" w:space="0" w:color="auto"/>
              </w:divBdr>
              <w:divsChild>
                <w:div w:id="1709210726">
                  <w:marLeft w:val="0"/>
                  <w:marRight w:val="0"/>
                  <w:marTop w:val="0"/>
                  <w:marBottom w:val="0"/>
                  <w:divBdr>
                    <w:top w:val="none" w:sz="0" w:space="0" w:color="auto"/>
                    <w:left w:val="none" w:sz="0" w:space="0" w:color="auto"/>
                    <w:bottom w:val="none" w:sz="0" w:space="0" w:color="auto"/>
                    <w:right w:val="none" w:sz="0" w:space="0" w:color="auto"/>
                  </w:divBdr>
                </w:div>
                <w:div w:id="1382898863">
                  <w:marLeft w:val="0"/>
                  <w:marRight w:val="0"/>
                  <w:marTop w:val="0"/>
                  <w:marBottom w:val="0"/>
                  <w:divBdr>
                    <w:top w:val="none" w:sz="0" w:space="0" w:color="auto"/>
                    <w:left w:val="none" w:sz="0" w:space="0" w:color="auto"/>
                    <w:bottom w:val="none" w:sz="0" w:space="0" w:color="auto"/>
                    <w:right w:val="none" w:sz="0" w:space="0" w:color="auto"/>
                  </w:divBdr>
                  <w:divsChild>
                    <w:div w:id="1602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80561">
          <w:marLeft w:val="0"/>
          <w:marRight w:val="0"/>
          <w:marTop w:val="0"/>
          <w:marBottom w:val="0"/>
          <w:divBdr>
            <w:top w:val="none" w:sz="0" w:space="0" w:color="auto"/>
            <w:left w:val="none" w:sz="0" w:space="0" w:color="auto"/>
            <w:bottom w:val="none" w:sz="0" w:space="0" w:color="auto"/>
            <w:right w:val="none" w:sz="0" w:space="0" w:color="auto"/>
          </w:divBdr>
          <w:divsChild>
            <w:div w:id="1214343722">
              <w:marLeft w:val="0"/>
              <w:marRight w:val="0"/>
              <w:marTop w:val="0"/>
              <w:marBottom w:val="0"/>
              <w:divBdr>
                <w:top w:val="none" w:sz="0" w:space="0" w:color="auto"/>
                <w:left w:val="none" w:sz="0" w:space="0" w:color="auto"/>
                <w:bottom w:val="none" w:sz="0" w:space="0" w:color="auto"/>
                <w:right w:val="none" w:sz="0" w:space="0" w:color="auto"/>
              </w:divBdr>
              <w:divsChild>
                <w:div w:id="1740442104">
                  <w:marLeft w:val="0"/>
                  <w:marRight w:val="0"/>
                  <w:marTop w:val="0"/>
                  <w:marBottom w:val="0"/>
                  <w:divBdr>
                    <w:top w:val="none" w:sz="0" w:space="0" w:color="auto"/>
                    <w:left w:val="none" w:sz="0" w:space="0" w:color="auto"/>
                    <w:bottom w:val="none" w:sz="0" w:space="0" w:color="auto"/>
                    <w:right w:val="none" w:sz="0" w:space="0" w:color="auto"/>
                  </w:divBdr>
                </w:div>
                <w:div w:id="1747802521">
                  <w:marLeft w:val="0"/>
                  <w:marRight w:val="0"/>
                  <w:marTop w:val="0"/>
                  <w:marBottom w:val="0"/>
                  <w:divBdr>
                    <w:top w:val="none" w:sz="0" w:space="0" w:color="auto"/>
                    <w:left w:val="none" w:sz="0" w:space="0" w:color="auto"/>
                    <w:bottom w:val="none" w:sz="0" w:space="0" w:color="auto"/>
                    <w:right w:val="none" w:sz="0" w:space="0" w:color="auto"/>
                  </w:divBdr>
                </w:div>
                <w:div w:id="1950313570">
                  <w:marLeft w:val="0"/>
                  <w:marRight w:val="0"/>
                  <w:marTop w:val="0"/>
                  <w:marBottom w:val="0"/>
                  <w:divBdr>
                    <w:top w:val="none" w:sz="0" w:space="0" w:color="auto"/>
                    <w:left w:val="none" w:sz="0" w:space="0" w:color="auto"/>
                    <w:bottom w:val="none" w:sz="0" w:space="0" w:color="auto"/>
                    <w:right w:val="none" w:sz="0" w:space="0" w:color="auto"/>
                  </w:divBdr>
                </w:div>
                <w:div w:id="392310151">
                  <w:marLeft w:val="0"/>
                  <w:marRight w:val="0"/>
                  <w:marTop w:val="0"/>
                  <w:marBottom w:val="0"/>
                  <w:divBdr>
                    <w:top w:val="none" w:sz="0" w:space="0" w:color="auto"/>
                    <w:left w:val="none" w:sz="0" w:space="0" w:color="auto"/>
                    <w:bottom w:val="none" w:sz="0" w:space="0" w:color="auto"/>
                    <w:right w:val="none" w:sz="0" w:space="0" w:color="auto"/>
                  </w:divBdr>
                  <w:divsChild>
                    <w:div w:id="180096981">
                      <w:marLeft w:val="0"/>
                      <w:marRight w:val="0"/>
                      <w:marTop w:val="0"/>
                      <w:marBottom w:val="0"/>
                      <w:divBdr>
                        <w:top w:val="none" w:sz="0" w:space="0" w:color="auto"/>
                        <w:left w:val="none" w:sz="0" w:space="0" w:color="auto"/>
                        <w:bottom w:val="none" w:sz="0" w:space="0" w:color="auto"/>
                        <w:right w:val="none" w:sz="0" w:space="0" w:color="auto"/>
                      </w:divBdr>
                    </w:div>
                    <w:div w:id="1854805470">
                      <w:marLeft w:val="0"/>
                      <w:marRight w:val="0"/>
                      <w:marTop w:val="0"/>
                      <w:marBottom w:val="0"/>
                      <w:divBdr>
                        <w:top w:val="none" w:sz="0" w:space="0" w:color="auto"/>
                        <w:left w:val="none" w:sz="0" w:space="0" w:color="auto"/>
                        <w:bottom w:val="none" w:sz="0" w:space="0" w:color="auto"/>
                        <w:right w:val="none" w:sz="0" w:space="0" w:color="auto"/>
                      </w:divBdr>
                    </w:div>
                    <w:div w:id="19365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5444">
          <w:marLeft w:val="0"/>
          <w:marRight w:val="0"/>
          <w:marTop w:val="0"/>
          <w:marBottom w:val="0"/>
          <w:divBdr>
            <w:top w:val="none" w:sz="0" w:space="0" w:color="auto"/>
            <w:left w:val="none" w:sz="0" w:space="0" w:color="auto"/>
            <w:bottom w:val="none" w:sz="0" w:space="0" w:color="auto"/>
            <w:right w:val="none" w:sz="0" w:space="0" w:color="auto"/>
          </w:divBdr>
          <w:divsChild>
            <w:div w:id="1647977666">
              <w:marLeft w:val="0"/>
              <w:marRight w:val="0"/>
              <w:marTop w:val="0"/>
              <w:marBottom w:val="0"/>
              <w:divBdr>
                <w:top w:val="none" w:sz="0" w:space="0" w:color="auto"/>
                <w:left w:val="none" w:sz="0" w:space="0" w:color="auto"/>
                <w:bottom w:val="none" w:sz="0" w:space="0" w:color="auto"/>
                <w:right w:val="none" w:sz="0" w:space="0" w:color="auto"/>
              </w:divBdr>
              <w:divsChild>
                <w:div w:id="1218783941">
                  <w:marLeft w:val="0"/>
                  <w:marRight w:val="0"/>
                  <w:marTop w:val="0"/>
                  <w:marBottom w:val="0"/>
                  <w:divBdr>
                    <w:top w:val="none" w:sz="0" w:space="0" w:color="auto"/>
                    <w:left w:val="none" w:sz="0" w:space="0" w:color="auto"/>
                    <w:bottom w:val="none" w:sz="0" w:space="0" w:color="auto"/>
                    <w:right w:val="none" w:sz="0" w:space="0" w:color="auto"/>
                  </w:divBdr>
                </w:div>
                <w:div w:id="1534656657">
                  <w:marLeft w:val="0"/>
                  <w:marRight w:val="0"/>
                  <w:marTop w:val="0"/>
                  <w:marBottom w:val="0"/>
                  <w:divBdr>
                    <w:top w:val="none" w:sz="0" w:space="0" w:color="auto"/>
                    <w:left w:val="none" w:sz="0" w:space="0" w:color="auto"/>
                    <w:bottom w:val="none" w:sz="0" w:space="0" w:color="auto"/>
                    <w:right w:val="none" w:sz="0" w:space="0" w:color="auto"/>
                  </w:divBdr>
                </w:div>
                <w:div w:id="1176728763">
                  <w:marLeft w:val="0"/>
                  <w:marRight w:val="0"/>
                  <w:marTop w:val="0"/>
                  <w:marBottom w:val="0"/>
                  <w:divBdr>
                    <w:top w:val="none" w:sz="0" w:space="0" w:color="auto"/>
                    <w:left w:val="none" w:sz="0" w:space="0" w:color="auto"/>
                    <w:bottom w:val="none" w:sz="0" w:space="0" w:color="auto"/>
                    <w:right w:val="none" w:sz="0" w:space="0" w:color="auto"/>
                  </w:divBdr>
                </w:div>
                <w:div w:id="351223728">
                  <w:marLeft w:val="0"/>
                  <w:marRight w:val="0"/>
                  <w:marTop w:val="0"/>
                  <w:marBottom w:val="0"/>
                  <w:divBdr>
                    <w:top w:val="none" w:sz="0" w:space="0" w:color="auto"/>
                    <w:left w:val="none" w:sz="0" w:space="0" w:color="auto"/>
                    <w:bottom w:val="none" w:sz="0" w:space="0" w:color="auto"/>
                    <w:right w:val="none" w:sz="0" w:space="0" w:color="auto"/>
                  </w:divBdr>
                  <w:divsChild>
                    <w:div w:id="1342123796">
                      <w:marLeft w:val="0"/>
                      <w:marRight w:val="0"/>
                      <w:marTop w:val="0"/>
                      <w:marBottom w:val="0"/>
                      <w:divBdr>
                        <w:top w:val="none" w:sz="0" w:space="0" w:color="auto"/>
                        <w:left w:val="none" w:sz="0" w:space="0" w:color="auto"/>
                        <w:bottom w:val="none" w:sz="0" w:space="0" w:color="auto"/>
                        <w:right w:val="none" w:sz="0" w:space="0" w:color="auto"/>
                      </w:divBdr>
                    </w:div>
                    <w:div w:id="760182119">
                      <w:marLeft w:val="0"/>
                      <w:marRight w:val="0"/>
                      <w:marTop w:val="0"/>
                      <w:marBottom w:val="0"/>
                      <w:divBdr>
                        <w:top w:val="none" w:sz="0" w:space="0" w:color="auto"/>
                        <w:left w:val="none" w:sz="0" w:space="0" w:color="auto"/>
                        <w:bottom w:val="none" w:sz="0" w:space="0" w:color="auto"/>
                        <w:right w:val="none" w:sz="0" w:space="0" w:color="auto"/>
                      </w:divBdr>
                    </w:div>
                    <w:div w:id="6884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38791">
          <w:marLeft w:val="0"/>
          <w:marRight w:val="0"/>
          <w:marTop w:val="0"/>
          <w:marBottom w:val="0"/>
          <w:divBdr>
            <w:top w:val="none" w:sz="0" w:space="0" w:color="auto"/>
            <w:left w:val="none" w:sz="0" w:space="0" w:color="auto"/>
            <w:bottom w:val="none" w:sz="0" w:space="0" w:color="auto"/>
            <w:right w:val="none" w:sz="0" w:space="0" w:color="auto"/>
          </w:divBdr>
          <w:divsChild>
            <w:div w:id="1952786421">
              <w:marLeft w:val="0"/>
              <w:marRight w:val="0"/>
              <w:marTop w:val="0"/>
              <w:marBottom w:val="0"/>
              <w:divBdr>
                <w:top w:val="none" w:sz="0" w:space="0" w:color="auto"/>
                <w:left w:val="none" w:sz="0" w:space="0" w:color="auto"/>
                <w:bottom w:val="none" w:sz="0" w:space="0" w:color="auto"/>
                <w:right w:val="none" w:sz="0" w:space="0" w:color="auto"/>
              </w:divBdr>
              <w:divsChild>
                <w:div w:id="553395700">
                  <w:marLeft w:val="0"/>
                  <w:marRight w:val="0"/>
                  <w:marTop w:val="0"/>
                  <w:marBottom w:val="0"/>
                  <w:divBdr>
                    <w:top w:val="none" w:sz="0" w:space="0" w:color="auto"/>
                    <w:left w:val="none" w:sz="0" w:space="0" w:color="auto"/>
                    <w:bottom w:val="none" w:sz="0" w:space="0" w:color="auto"/>
                    <w:right w:val="none" w:sz="0" w:space="0" w:color="auto"/>
                  </w:divBdr>
                </w:div>
                <w:div w:id="638652075">
                  <w:marLeft w:val="0"/>
                  <w:marRight w:val="0"/>
                  <w:marTop w:val="0"/>
                  <w:marBottom w:val="0"/>
                  <w:divBdr>
                    <w:top w:val="none" w:sz="0" w:space="0" w:color="auto"/>
                    <w:left w:val="none" w:sz="0" w:space="0" w:color="auto"/>
                    <w:bottom w:val="none" w:sz="0" w:space="0" w:color="auto"/>
                    <w:right w:val="none" w:sz="0" w:space="0" w:color="auto"/>
                  </w:divBdr>
                </w:div>
                <w:div w:id="1412963837">
                  <w:marLeft w:val="0"/>
                  <w:marRight w:val="0"/>
                  <w:marTop w:val="0"/>
                  <w:marBottom w:val="0"/>
                  <w:divBdr>
                    <w:top w:val="none" w:sz="0" w:space="0" w:color="auto"/>
                    <w:left w:val="none" w:sz="0" w:space="0" w:color="auto"/>
                    <w:bottom w:val="none" w:sz="0" w:space="0" w:color="auto"/>
                    <w:right w:val="none" w:sz="0" w:space="0" w:color="auto"/>
                  </w:divBdr>
                </w:div>
                <w:div w:id="163475494">
                  <w:marLeft w:val="0"/>
                  <w:marRight w:val="0"/>
                  <w:marTop w:val="0"/>
                  <w:marBottom w:val="0"/>
                  <w:divBdr>
                    <w:top w:val="none" w:sz="0" w:space="0" w:color="auto"/>
                    <w:left w:val="none" w:sz="0" w:space="0" w:color="auto"/>
                    <w:bottom w:val="none" w:sz="0" w:space="0" w:color="auto"/>
                    <w:right w:val="none" w:sz="0" w:space="0" w:color="auto"/>
                  </w:divBdr>
                </w:div>
                <w:div w:id="43598746">
                  <w:marLeft w:val="0"/>
                  <w:marRight w:val="0"/>
                  <w:marTop w:val="0"/>
                  <w:marBottom w:val="0"/>
                  <w:divBdr>
                    <w:top w:val="none" w:sz="0" w:space="0" w:color="auto"/>
                    <w:left w:val="none" w:sz="0" w:space="0" w:color="auto"/>
                    <w:bottom w:val="none" w:sz="0" w:space="0" w:color="auto"/>
                    <w:right w:val="none" w:sz="0" w:space="0" w:color="auto"/>
                  </w:divBdr>
                </w:div>
                <w:div w:id="641347889">
                  <w:marLeft w:val="0"/>
                  <w:marRight w:val="0"/>
                  <w:marTop w:val="0"/>
                  <w:marBottom w:val="0"/>
                  <w:divBdr>
                    <w:top w:val="none" w:sz="0" w:space="0" w:color="auto"/>
                    <w:left w:val="none" w:sz="0" w:space="0" w:color="auto"/>
                    <w:bottom w:val="none" w:sz="0" w:space="0" w:color="auto"/>
                    <w:right w:val="none" w:sz="0" w:space="0" w:color="auto"/>
                  </w:divBdr>
                  <w:divsChild>
                    <w:div w:id="1994790601">
                      <w:marLeft w:val="0"/>
                      <w:marRight w:val="0"/>
                      <w:marTop w:val="0"/>
                      <w:marBottom w:val="0"/>
                      <w:divBdr>
                        <w:top w:val="none" w:sz="0" w:space="0" w:color="auto"/>
                        <w:left w:val="none" w:sz="0" w:space="0" w:color="auto"/>
                        <w:bottom w:val="none" w:sz="0" w:space="0" w:color="auto"/>
                        <w:right w:val="none" w:sz="0" w:space="0" w:color="auto"/>
                      </w:divBdr>
                    </w:div>
                    <w:div w:id="510727928">
                      <w:marLeft w:val="0"/>
                      <w:marRight w:val="0"/>
                      <w:marTop w:val="0"/>
                      <w:marBottom w:val="0"/>
                      <w:divBdr>
                        <w:top w:val="none" w:sz="0" w:space="0" w:color="auto"/>
                        <w:left w:val="none" w:sz="0" w:space="0" w:color="auto"/>
                        <w:bottom w:val="none" w:sz="0" w:space="0" w:color="auto"/>
                        <w:right w:val="none" w:sz="0" w:space="0" w:color="auto"/>
                      </w:divBdr>
                    </w:div>
                    <w:div w:id="1203328034">
                      <w:marLeft w:val="0"/>
                      <w:marRight w:val="0"/>
                      <w:marTop w:val="0"/>
                      <w:marBottom w:val="0"/>
                      <w:divBdr>
                        <w:top w:val="none" w:sz="0" w:space="0" w:color="auto"/>
                        <w:left w:val="none" w:sz="0" w:space="0" w:color="auto"/>
                        <w:bottom w:val="none" w:sz="0" w:space="0" w:color="auto"/>
                        <w:right w:val="none" w:sz="0" w:space="0" w:color="auto"/>
                      </w:divBdr>
                    </w:div>
                    <w:div w:id="1005087146">
                      <w:marLeft w:val="0"/>
                      <w:marRight w:val="0"/>
                      <w:marTop w:val="0"/>
                      <w:marBottom w:val="0"/>
                      <w:divBdr>
                        <w:top w:val="none" w:sz="0" w:space="0" w:color="auto"/>
                        <w:left w:val="none" w:sz="0" w:space="0" w:color="auto"/>
                        <w:bottom w:val="none" w:sz="0" w:space="0" w:color="auto"/>
                        <w:right w:val="none" w:sz="0" w:space="0" w:color="auto"/>
                      </w:divBdr>
                    </w:div>
                    <w:div w:id="14914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49521">
          <w:marLeft w:val="0"/>
          <w:marRight w:val="0"/>
          <w:marTop w:val="0"/>
          <w:marBottom w:val="0"/>
          <w:divBdr>
            <w:top w:val="none" w:sz="0" w:space="0" w:color="auto"/>
            <w:left w:val="none" w:sz="0" w:space="0" w:color="auto"/>
            <w:bottom w:val="none" w:sz="0" w:space="0" w:color="auto"/>
            <w:right w:val="none" w:sz="0" w:space="0" w:color="auto"/>
          </w:divBdr>
          <w:divsChild>
            <w:div w:id="1571576493">
              <w:marLeft w:val="0"/>
              <w:marRight w:val="0"/>
              <w:marTop w:val="0"/>
              <w:marBottom w:val="0"/>
              <w:divBdr>
                <w:top w:val="none" w:sz="0" w:space="0" w:color="auto"/>
                <w:left w:val="none" w:sz="0" w:space="0" w:color="auto"/>
                <w:bottom w:val="none" w:sz="0" w:space="0" w:color="auto"/>
                <w:right w:val="none" w:sz="0" w:space="0" w:color="auto"/>
              </w:divBdr>
              <w:divsChild>
                <w:div w:id="1593931632">
                  <w:marLeft w:val="0"/>
                  <w:marRight w:val="0"/>
                  <w:marTop w:val="0"/>
                  <w:marBottom w:val="0"/>
                  <w:divBdr>
                    <w:top w:val="none" w:sz="0" w:space="0" w:color="auto"/>
                    <w:left w:val="none" w:sz="0" w:space="0" w:color="auto"/>
                    <w:bottom w:val="none" w:sz="0" w:space="0" w:color="auto"/>
                    <w:right w:val="none" w:sz="0" w:space="0" w:color="auto"/>
                  </w:divBdr>
                </w:div>
                <w:div w:id="631710970">
                  <w:marLeft w:val="0"/>
                  <w:marRight w:val="0"/>
                  <w:marTop w:val="0"/>
                  <w:marBottom w:val="0"/>
                  <w:divBdr>
                    <w:top w:val="none" w:sz="0" w:space="0" w:color="auto"/>
                    <w:left w:val="none" w:sz="0" w:space="0" w:color="auto"/>
                    <w:bottom w:val="none" w:sz="0" w:space="0" w:color="auto"/>
                    <w:right w:val="none" w:sz="0" w:space="0" w:color="auto"/>
                  </w:divBdr>
                </w:div>
                <w:div w:id="654650515">
                  <w:marLeft w:val="0"/>
                  <w:marRight w:val="0"/>
                  <w:marTop w:val="0"/>
                  <w:marBottom w:val="0"/>
                  <w:divBdr>
                    <w:top w:val="none" w:sz="0" w:space="0" w:color="auto"/>
                    <w:left w:val="none" w:sz="0" w:space="0" w:color="auto"/>
                    <w:bottom w:val="none" w:sz="0" w:space="0" w:color="auto"/>
                    <w:right w:val="none" w:sz="0" w:space="0" w:color="auto"/>
                  </w:divBdr>
                </w:div>
                <w:div w:id="384643784">
                  <w:marLeft w:val="0"/>
                  <w:marRight w:val="0"/>
                  <w:marTop w:val="0"/>
                  <w:marBottom w:val="0"/>
                  <w:divBdr>
                    <w:top w:val="none" w:sz="0" w:space="0" w:color="auto"/>
                    <w:left w:val="none" w:sz="0" w:space="0" w:color="auto"/>
                    <w:bottom w:val="none" w:sz="0" w:space="0" w:color="auto"/>
                    <w:right w:val="none" w:sz="0" w:space="0" w:color="auto"/>
                  </w:divBdr>
                </w:div>
                <w:div w:id="879243372">
                  <w:marLeft w:val="0"/>
                  <w:marRight w:val="0"/>
                  <w:marTop w:val="0"/>
                  <w:marBottom w:val="0"/>
                  <w:divBdr>
                    <w:top w:val="none" w:sz="0" w:space="0" w:color="auto"/>
                    <w:left w:val="none" w:sz="0" w:space="0" w:color="auto"/>
                    <w:bottom w:val="none" w:sz="0" w:space="0" w:color="auto"/>
                    <w:right w:val="none" w:sz="0" w:space="0" w:color="auto"/>
                  </w:divBdr>
                </w:div>
                <w:div w:id="875778280">
                  <w:marLeft w:val="0"/>
                  <w:marRight w:val="0"/>
                  <w:marTop w:val="0"/>
                  <w:marBottom w:val="0"/>
                  <w:divBdr>
                    <w:top w:val="none" w:sz="0" w:space="0" w:color="auto"/>
                    <w:left w:val="none" w:sz="0" w:space="0" w:color="auto"/>
                    <w:bottom w:val="none" w:sz="0" w:space="0" w:color="auto"/>
                    <w:right w:val="none" w:sz="0" w:space="0" w:color="auto"/>
                  </w:divBdr>
                </w:div>
                <w:div w:id="2060321146">
                  <w:marLeft w:val="0"/>
                  <w:marRight w:val="0"/>
                  <w:marTop w:val="0"/>
                  <w:marBottom w:val="0"/>
                  <w:divBdr>
                    <w:top w:val="none" w:sz="0" w:space="0" w:color="auto"/>
                    <w:left w:val="none" w:sz="0" w:space="0" w:color="auto"/>
                    <w:bottom w:val="none" w:sz="0" w:space="0" w:color="auto"/>
                    <w:right w:val="none" w:sz="0" w:space="0" w:color="auto"/>
                  </w:divBdr>
                </w:div>
                <w:div w:id="647898003">
                  <w:marLeft w:val="0"/>
                  <w:marRight w:val="0"/>
                  <w:marTop w:val="0"/>
                  <w:marBottom w:val="0"/>
                  <w:divBdr>
                    <w:top w:val="none" w:sz="0" w:space="0" w:color="auto"/>
                    <w:left w:val="none" w:sz="0" w:space="0" w:color="auto"/>
                    <w:bottom w:val="none" w:sz="0" w:space="0" w:color="auto"/>
                    <w:right w:val="none" w:sz="0" w:space="0" w:color="auto"/>
                  </w:divBdr>
                </w:div>
                <w:div w:id="1185092706">
                  <w:marLeft w:val="0"/>
                  <w:marRight w:val="0"/>
                  <w:marTop w:val="0"/>
                  <w:marBottom w:val="0"/>
                  <w:divBdr>
                    <w:top w:val="none" w:sz="0" w:space="0" w:color="auto"/>
                    <w:left w:val="none" w:sz="0" w:space="0" w:color="auto"/>
                    <w:bottom w:val="none" w:sz="0" w:space="0" w:color="auto"/>
                    <w:right w:val="none" w:sz="0" w:space="0" w:color="auto"/>
                  </w:divBdr>
                </w:div>
                <w:div w:id="2032759311">
                  <w:marLeft w:val="0"/>
                  <w:marRight w:val="0"/>
                  <w:marTop w:val="0"/>
                  <w:marBottom w:val="0"/>
                  <w:divBdr>
                    <w:top w:val="none" w:sz="0" w:space="0" w:color="auto"/>
                    <w:left w:val="none" w:sz="0" w:space="0" w:color="auto"/>
                    <w:bottom w:val="none" w:sz="0" w:space="0" w:color="auto"/>
                    <w:right w:val="none" w:sz="0" w:space="0" w:color="auto"/>
                  </w:divBdr>
                </w:div>
                <w:div w:id="1255091634">
                  <w:marLeft w:val="0"/>
                  <w:marRight w:val="0"/>
                  <w:marTop w:val="0"/>
                  <w:marBottom w:val="0"/>
                  <w:divBdr>
                    <w:top w:val="none" w:sz="0" w:space="0" w:color="auto"/>
                    <w:left w:val="none" w:sz="0" w:space="0" w:color="auto"/>
                    <w:bottom w:val="none" w:sz="0" w:space="0" w:color="auto"/>
                    <w:right w:val="none" w:sz="0" w:space="0" w:color="auto"/>
                  </w:divBdr>
                </w:div>
                <w:div w:id="340397810">
                  <w:marLeft w:val="0"/>
                  <w:marRight w:val="0"/>
                  <w:marTop w:val="0"/>
                  <w:marBottom w:val="0"/>
                  <w:divBdr>
                    <w:top w:val="none" w:sz="0" w:space="0" w:color="auto"/>
                    <w:left w:val="none" w:sz="0" w:space="0" w:color="auto"/>
                    <w:bottom w:val="none" w:sz="0" w:space="0" w:color="auto"/>
                    <w:right w:val="none" w:sz="0" w:space="0" w:color="auto"/>
                  </w:divBdr>
                </w:div>
                <w:div w:id="1642886631">
                  <w:marLeft w:val="0"/>
                  <w:marRight w:val="0"/>
                  <w:marTop w:val="0"/>
                  <w:marBottom w:val="0"/>
                  <w:divBdr>
                    <w:top w:val="none" w:sz="0" w:space="0" w:color="auto"/>
                    <w:left w:val="none" w:sz="0" w:space="0" w:color="auto"/>
                    <w:bottom w:val="none" w:sz="0" w:space="0" w:color="auto"/>
                    <w:right w:val="none" w:sz="0" w:space="0" w:color="auto"/>
                  </w:divBdr>
                </w:div>
                <w:div w:id="1185095364">
                  <w:marLeft w:val="0"/>
                  <w:marRight w:val="0"/>
                  <w:marTop w:val="0"/>
                  <w:marBottom w:val="0"/>
                  <w:divBdr>
                    <w:top w:val="none" w:sz="0" w:space="0" w:color="auto"/>
                    <w:left w:val="none" w:sz="0" w:space="0" w:color="auto"/>
                    <w:bottom w:val="none" w:sz="0" w:space="0" w:color="auto"/>
                    <w:right w:val="none" w:sz="0" w:space="0" w:color="auto"/>
                  </w:divBdr>
                </w:div>
                <w:div w:id="1301768202">
                  <w:marLeft w:val="0"/>
                  <w:marRight w:val="0"/>
                  <w:marTop w:val="0"/>
                  <w:marBottom w:val="0"/>
                  <w:divBdr>
                    <w:top w:val="none" w:sz="0" w:space="0" w:color="auto"/>
                    <w:left w:val="none" w:sz="0" w:space="0" w:color="auto"/>
                    <w:bottom w:val="none" w:sz="0" w:space="0" w:color="auto"/>
                    <w:right w:val="none" w:sz="0" w:space="0" w:color="auto"/>
                  </w:divBdr>
                </w:div>
                <w:div w:id="1147355761">
                  <w:marLeft w:val="0"/>
                  <w:marRight w:val="0"/>
                  <w:marTop w:val="0"/>
                  <w:marBottom w:val="0"/>
                  <w:divBdr>
                    <w:top w:val="none" w:sz="0" w:space="0" w:color="auto"/>
                    <w:left w:val="none" w:sz="0" w:space="0" w:color="auto"/>
                    <w:bottom w:val="none" w:sz="0" w:space="0" w:color="auto"/>
                    <w:right w:val="none" w:sz="0" w:space="0" w:color="auto"/>
                  </w:divBdr>
                  <w:divsChild>
                    <w:div w:id="2133672327">
                      <w:marLeft w:val="0"/>
                      <w:marRight w:val="0"/>
                      <w:marTop w:val="0"/>
                      <w:marBottom w:val="0"/>
                      <w:divBdr>
                        <w:top w:val="none" w:sz="0" w:space="0" w:color="auto"/>
                        <w:left w:val="none" w:sz="0" w:space="0" w:color="auto"/>
                        <w:bottom w:val="none" w:sz="0" w:space="0" w:color="auto"/>
                        <w:right w:val="none" w:sz="0" w:space="0" w:color="auto"/>
                      </w:divBdr>
                    </w:div>
                    <w:div w:id="84572607">
                      <w:marLeft w:val="0"/>
                      <w:marRight w:val="0"/>
                      <w:marTop w:val="0"/>
                      <w:marBottom w:val="0"/>
                      <w:divBdr>
                        <w:top w:val="none" w:sz="0" w:space="0" w:color="auto"/>
                        <w:left w:val="none" w:sz="0" w:space="0" w:color="auto"/>
                        <w:bottom w:val="none" w:sz="0" w:space="0" w:color="auto"/>
                        <w:right w:val="none" w:sz="0" w:space="0" w:color="auto"/>
                      </w:divBdr>
                    </w:div>
                    <w:div w:id="1283420894">
                      <w:marLeft w:val="0"/>
                      <w:marRight w:val="0"/>
                      <w:marTop w:val="0"/>
                      <w:marBottom w:val="0"/>
                      <w:divBdr>
                        <w:top w:val="none" w:sz="0" w:space="0" w:color="auto"/>
                        <w:left w:val="none" w:sz="0" w:space="0" w:color="auto"/>
                        <w:bottom w:val="none" w:sz="0" w:space="0" w:color="auto"/>
                        <w:right w:val="none" w:sz="0" w:space="0" w:color="auto"/>
                      </w:divBdr>
                    </w:div>
                    <w:div w:id="1467357125">
                      <w:marLeft w:val="0"/>
                      <w:marRight w:val="0"/>
                      <w:marTop w:val="0"/>
                      <w:marBottom w:val="0"/>
                      <w:divBdr>
                        <w:top w:val="none" w:sz="0" w:space="0" w:color="auto"/>
                        <w:left w:val="none" w:sz="0" w:space="0" w:color="auto"/>
                        <w:bottom w:val="none" w:sz="0" w:space="0" w:color="auto"/>
                        <w:right w:val="none" w:sz="0" w:space="0" w:color="auto"/>
                      </w:divBdr>
                    </w:div>
                    <w:div w:id="1764033180">
                      <w:marLeft w:val="0"/>
                      <w:marRight w:val="0"/>
                      <w:marTop w:val="0"/>
                      <w:marBottom w:val="0"/>
                      <w:divBdr>
                        <w:top w:val="none" w:sz="0" w:space="0" w:color="auto"/>
                        <w:left w:val="none" w:sz="0" w:space="0" w:color="auto"/>
                        <w:bottom w:val="none" w:sz="0" w:space="0" w:color="auto"/>
                        <w:right w:val="none" w:sz="0" w:space="0" w:color="auto"/>
                      </w:divBdr>
                    </w:div>
                    <w:div w:id="894850505">
                      <w:marLeft w:val="0"/>
                      <w:marRight w:val="0"/>
                      <w:marTop w:val="0"/>
                      <w:marBottom w:val="0"/>
                      <w:divBdr>
                        <w:top w:val="none" w:sz="0" w:space="0" w:color="auto"/>
                        <w:left w:val="none" w:sz="0" w:space="0" w:color="auto"/>
                        <w:bottom w:val="none" w:sz="0" w:space="0" w:color="auto"/>
                        <w:right w:val="none" w:sz="0" w:space="0" w:color="auto"/>
                      </w:divBdr>
                    </w:div>
                    <w:div w:id="357312159">
                      <w:marLeft w:val="0"/>
                      <w:marRight w:val="0"/>
                      <w:marTop w:val="0"/>
                      <w:marBottom w:val="0"/>
                      <w:divBdr>
                        <w:top w:val="none" w:sz="0" w:space="0" w:color="auto"/>
                        <w:left w:val="none" w:sz="0" w:space="0" w:color="auto"/>
                        <w:bottom w:val="none" w:sz="0" w:space="0" w:color="auto"/>
                        <w:right w:val="none" w:sz="0" w:space="0" w:color="auto"/>
                      </w:divBdr>
                    </w:div>
                    <w:div w:id="1065762443">
                      <w:marLeft w:val="0"/>
                      <w:marRight w:val="0"/>
                      <w:marTop w:val="0"/>
                      <w:marBottom w:val="0"/>
                      <w:divBdr>
                        <w:top w:val="none" w:sz="0" w:space="0" w:color="auto"/>
                        <w:left w:val="none" w:sz="0" w:space="0" w:color="auto"/>
                        <w:bottom w:val="none" w:sz="0" w:space="0" w:color="auto"/>
                        <w:right w:val="none" w:sz="0" w:space="0" w:color="auto"/>
                      </w:divBdr>
                    </w:div>
                    <w:div w:id="18316252">
                      <w:marLeft w:val="0"/>
                      <w:marRight w:val="0"/>
                      <w:marTop w:val="0"/>
                      <w:marBottom w:val="0"/>
                      <w:divBdr>
                        <w:top w:val="none" w:sz="0" w:space="0" w:color="auto"/>
                        <w:left w:val="none" w:sz="0" w:space="0" w:color="auto"/>
                        <w:bottom w:val="none" w:sz="0" w:space="0" w:color="auto"/>
                        <w:right w:val="none" w:sz="0" w:space="0" w:color="auto"/>
                      </w:divBdr>
                    </w:div>
                    <w:div w:id="1596789538">
                      <w:marLeft w:val="0"/>
                      <w:marRight w:val="0"/>
                      <w:marTop w:val="0"/>
                      <w:marBottom w:val="0"/>
                      <w:divBdr>
                        <w:top w:val="none" w:sz="0" w:space="0" w:color="auto"/>
                        <w:left w:val="none" w:sz="0" w:space="0" w:color="auto"/>
                        <w:bottom w:val="none" w:sz="0" w:space="0" w:color="auto"/>
                        <w:right w:val="none" w:sz="0" w:space="0" w:color="auto"/>
                      </w:divBdr>
                    </w:div>
                    <w:div w:id="220754367">
                      <w:marLeft w:val="0"/>
                      <w:marRight w:val="0"/>
                      <w:marTop w:val="0"/>
                      <w:marBottom w:val="0"/>
                      <w:divBdr>
                        <w:top w:val="none" w:sz="0" w:space="0" w:color="auto"/>
                        <w:left w:val="none" w:sz="0" w:space="0" w:color="auto"/>
                        <w:bottom w:val="none" w:sz="0" w:space="0" w:color="auto"/>
                        <w:right w:val="none" w:sz="0" w:space="0" w:color="auto"/>
                      </w:divBdr>
                    </w:div>
                    <w:div w:id="1157259772">
                      <w:marLeft w:val="0"/>
                      <w:marRight w:val="0"/>
                      <w:marTop w:val="0"/>
                      <w:marBottom w:val="0"/>
                      <w:divBdr>
                        <w:top w:val="none" w:sz="0" w:space="0" w:color="auto"/>
                        <w:left w:val="none" w:sz="0" w:space="0" w:color="auto"/>
                        <w:bottom w:val="none" w:sz="0" w:space="0" w:color="auto"/>
                        <w:right w:val="none" w:sz="0" w:space="0" w:color="auto"/>
                      </w:divBdr>
                    </w:div>
                    <w:div w:id="688676950">
                      <w:marLeft w:val="0"/>
                      <w:marRight w:val="0"/>
                      <w:marTop w:val="0"/>
                      <w:marBottom w:val="0"/>
                      <w:divBdr>
                        <w:top w:val="none" w:sz="0" w:space="0" w:color="auto"/>
                        <w:left w:val="none" w:sz="0" w:space="0" w:color="auto"/>
                        <w:bottom w:val="none" w:sz="0" w:space="0" w:color="auto"/>
                        <w:right w:val="none" w:sz="0" w:space="0" w:color="auto"/>
                      </w:divBdr>
                    </w:div>
                    <w:div w:id="1736079971">
                      <w:marLeft w:val="0"/>
                      <w:marRight w:val="0"/>
                      <w:marTop w:val="0"/>
                      <w:marBottom w:val="0"/>
                      <w:divBdr>
                        <w:top w:val="none" w:sz="0" w:space="0" w:color="auto"/>
                        <w:left w:val="none" w:sz="0" w:space="0" w:color="auto"/>
                        <w:bottom w:val="none" w:sz="0" w:space="0" w:color="auto"/>
                        <w:right w:val="none" w:sz="0" w:space="0" w:color="auto"/>
                      </w:divBdr>
                    </w:div>
                    <w:div w:id="15699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16811">
          <w:marLeft w:val="0"/>
          <w:marRight w:val="0"/>
          <w:marTop w:val="0"/>
          <w:marBottom w:val="0"/>
          <w:divBdr>
            <w:top w:val="none" w:sz="0" w:space="0" w:color="auto"/>
            <w:left w:val="none" w:sz="0" w:space="0" w:color="auto"/>
            <w:bottom w:val="none" w:sz="0" w:space="0" w:color="auto"/>
            <w:right w:val="none" w:sz="0" w:space="0" w:color="auto"/>
          </w:divBdr>
          <w:divsChild>
            <w:div w:id="993724868">
              <w:marLeft w:val="0"/>
              <w:marRight w:val="0"/>
              <w:marTop w:val="0"/>
              <w:marBottom w:val="0"/>
              <w:divBdr>
                <w:top w:val="none" w:sz="0" w:space="0" w:color="auto"/>
                <w:left w:val="none" w:sz="0" w:space="0" w:color="auto"/>
                <w:bottom w:val="none" w:sz="0" w:space="0" w:color="auto"/>
                <w:right w:val="none" w:sz="0" w:space="0" w:color="auto"/>
              </w:divBdr>
              <w:divsChild>
                <w:div w:id="1068263918">
                  <w:marLeft w:val="0"/>
                  <w:marRight w:val="0"/>
                  <w:marTop w:val="0"/>
                  <w:marBottom w:val="0"/>
                  <w:divBdr>
                    <w:top w:val="none" w:sz="0" w:space="0" w:color="auto"/>
                    <w:left w:val="none" w:sz="0" w:space="0" w:color="auto"/>
                    <w:bottom w:val="none" w:sz="0" w:space="0" w:color="auto"/>
                    <w:right w:val="none" w:sz="0" w:space="0" w:color="auto"/>
                  </w:divBdr>
                </w:div>
                <w:div w:id="2137722281">
                  <w:marLeft w:val="0"/>
                  <w:marRight w:val="0"/>
                  <w:marTop w:val="0"/>
                  <w:marBottom w:val="0"/>
                  <w:divBdr>
                    <w:top w:val="none" w:sz="0" w:space="0" w:color="auto"/>
                    <w:left w:val="none" w:sz="0" w:space="0" w:color="auto"/>
                    <w:bottom w:val="none" w:sz="0" w:space="0" w:color="auto"/>
                    <w:right w:val="none" w:sz="0" w:space="0" w:color="auto"/>
                  </w:divBdr>
                </w:div>
                <w:div w:id="116921769">
                  <w:marLeft w:val="0"/>
                  <w:marRight w:val="0"/>
                  <w:marTop w:val="0"/>
                  <w:marBottom w:val="0"/>
                  <w:divBdr>
                    <w:top w:val="none" w:sz="0" w:space="0" w:color="auto"/>
                    <w:left w:val="none" w:sz="0" w:space="0" w:color="auto"/>
                    <w:bottom w:val="none" w:sz="0" w:space="0" w:color="auto"/>
                    <w:right w:val="none" w:sz="0" w:space="0" w:color="auto"/>
                  </w:divBdr>
                </w:div>
                <w:div w:id="249506361">
                  <w:marLeft w:val="0"/>
                  <w:marRight w:val="0"/>
                  <w:marTop w:val="0"/>
                  <w:marBottom w:val="0"/>
                  <w:divBdr>
                    <w:top w:val="none" w:sz="0" w:space="0" w:color="auto"/>
                    <w:left w:val="none" w:sz="0" w:space="0" w:color="auto"/>
                    <w:bottom w:val="none" w:sz="0" w:space="0" w:color="auto"/>
                    <w:right w:val="none" w:sz="0" w:space="0" w:color="auto"/>
                  </w:divBdr>
                </w:div>
                <w:div w:id="1384910411">
                  <w:marLeft w:val="0"/>
                  <w:marRight w:val="0"/>
                  <w:marTop w:val="0"/>
                  <w:marBottom w:val="0"/>
                  <w:divBdr>
                    <w:top w:val="none" w:sz="0" w:space="0" w:color="auto"/>
                    <w:left w:val="none" w:sz="0" w:space="0" w:color="auto"/>
                    <w:bottom w:val="none" w:sz="0" w:space="0" w:color="auto"/>
                    <w:right w:val="none" w:sz="0" w:space="0" w:color="auto"/>
                  </w:divBdr>
                </w:div>
                <w:div w:id="1323192299">
                  <w:marLeft w:val="0"/>
                  <w:marRight w:val="0"/>
                  <w:marTop w:val="0"/>
                  <w:marBottom w:val="0"/>
                  <w:divBdr>
                    <w:top w:val="none" w:sz="0" w:space="0" w:color="auto"/>
                    <w:left w:val="none" w:sz="0" w:space="0" w:color="auto"/>
                    <w:bottom w:val="none" w:sz="0" w:space="0" w:color="auto"/>
                    <w:right w:val="none" w:sz="0" w:space="0" w:color="auto"/>
                  </w:divBdr>
                </w:div>
                <w:div w:id="117724172">
                  <w:marLeft w:val="0"/>
                  <w:marRight w:val="0"/>
                  <w:marTop w:val="0"/>
                  <w:marBottom w:val="0"/>
                  <w:divBdr>
                    <w:top w:val="none" w:sz="0" w:space="0" w:color="auto"/>
                    <w:left w:val="none" w:sz="0" w:space="0" w:color="auto"/>
                    <w:bottom w:val="none" w:sz="0" w:space="0" w:color="auto"/>
                    <w:right w:val="none" w:sz="0" w:space="0" w:color="auto"/>
                  </w:divBdr>
                </w:div>
                <w:div w:id="1557273514">
                  <w:marLeft w:val="0"/>
                  <w:marRight w:val="0"/>
                  <w:marTop w:val="0"/>
                  <w:marBottom w:val="0"/>
                  <w:divBdr>
                    <w:top w:val="none" w:sz="0" w:space="0" w:color="auto"/>
                    <w:left w:val="none" w:sz="0" w:space="0" w:color="auto"/>
                    <w:bottom w:val="none" w:sz="0" w:space="0" w:color="auto"/>
                    <w:right w:val="none" w:sz="0" w:space="0" w:color="auto"/>
                  </w:divBdr>
                  <w:divsChild>
                    <w:div w:id="2112506523">
                      <w:marLeft w:val="0"/>
                      <w:marRight w:val="0"/>
                      <w:marTop w:val="0"/>
                      <w:marBottom w:val="0"/>
                      <w:divBdr>
                        <w:top w:val="none" w:sz="0" w:space="0" w:color="auto"/>
                        <w:left w:val="none" w:sz="0" w:space="0" w:color="auto"/>
                        <w:bottom w:val="none" w:sz="0" w:space="0" w:color="auto"/>
                        <w:right w:val="none" w:sz="0" w:space="0" w:color="auto"/>
                      </w:divBdr>
                    </w:div>
                    <w:div w:id="873350627">
                      <w:marLeft w:val="0"/>
                      <w:marRight w:val="0"/>
                      <w:marTop w:val="0"/>
                      <w:marBottom w:val="0"/>
                      <w:divBdr>
                        <w:top w:val="none" w:sz="0" w:space="0" w:color="auto"/>
                        <w:left w:val="none" w:sz="0" w:space="0" w:color="auto"/>
                        <w:bottom w:val="none" w:sz="0" w:space="0" w:color="auto"/>
                        <w:right w:val="none" w:sz="0" w:space="0" w:color="auto"/>
                      </w:divBdr>
                    </w:div>
                    <w:div w:id="972632569">
                      <w:marLeft w:val="0"/>
                      <w:marRight w:val="0"/>
                      <w:marTop w:val="0"/>
                      <w:marBottom w:val="0"/>
                      <w:divBdr>
                        <w:top w:val="none" w:sz="0" w:space="0" w:color="auto"/>
                        <w:left w:val="none" w:sz="0" w:space="0" w:color="auto"/>
                        <w:bottom w:val="none" w:sz="0" w:space="0" w:color="auto"/>
                        <w:right w:val="none" w:sz="0" w:space="0" w:color="auto"/>
                      </w:divBdr>
                    </w:div>
                    <w:div w:id="589237108">
                      <w:marLeft w:val="0"/>
                      <w:marRight w:val="0"/>
                      <w:marTop w:val="0"/>
                      <w:marBottom w:val="0"/>
                      <w:divBdr>
                        <w:top w:val="none" w:sz="0" w:space="0" w:color="auto"/>
                        <w:left w:val="none" w:sz="0" w:space="0" w:color="auto"/>
                        <w:bottom w:val="none" w:sz="0" w:space="0" w:color="auto"/>
                        <w:right w:val="none" w:sz="0" w:space="0" w:color="auto"/>
                      </w:divBdr>
                    </w:div>
                    <w:div w:id="1781729080">
                      <w:marLeft w:val="0"/>
                      <w:marRight w:val="0"/>
                      <w:marTop w:val="0"/>
                      <w:marBottom w:val="0"/>
                      <w:divBdr>
                        <w:top w:val="none" w:sz="0" w:space="0" w:color="auto"/>
                        <w:left w:val="none" w:sz="0" w:space="0" w:color="auto"/>
                        <w:bottom w:val="none" w:sz="0" w:space="0" w:color="auto"/>
                        <w:right w:val="none" w:sz="0" w:space="0" w:color="auto"/>
                      </w:divBdr>
                    </w:div>
                    <w:div w:id="1783916731">
                      <w:marLeft w:val="0"/>
                      <w:marRight w:val="0"/>
                      <w:marTop w:val="0"/>
                      <w:marBottom w:val="0"/>
                      <w:divBdr>
                        <w:top w:val="none" w:sz="0" w:space="0" w:color="auto"/>
                        <w:left w:val="none" w:sz="0" w:space="0" w:color="auto"/>
                        <w:bottom w:val="none" w:sz="0" w:space="0" w:color="auto"/>
                        <w:right w:val="none" w:sz="0" w:space="0" w:color="auto"/>
                      </w:divBdr>
                    </w:div>
                    <w:div w:id="20293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49081">
          <w:marLeft w:val="0"/>
          <w:marRight w:val="0"/>
          <w:marTop w:val="0"/>
          <w:marBottom w:val="0"/>
          <w:divBdr>
            <w:top w:val="none" w:sz="0" w:space="0" w:color="auto"/>
            <w:left w:val="none" w:sz="0" w:space="0" w:color="auto"/>
            <w:bottom w:val="none" w:sz="0" w:space="0" w:color="auto"/>
            <w:right w:val="none" w:sz="0" w:space="0" w:color="auto"/>
          </w:divBdr>
          <w:divsChild>
            <w:div w:id="2015062858">
              <w:marLeft w:val="0"/>
              <w:marRight w:val="0"/>
              <w:marTop w:val="0"/>
              <w:marBottom w:val="0"/>
              <w:divBdr>
                <w:top w:val="none" w:sz="0" w:space="0" w:color="auto"/>
                <w:left w:val="none" w:sz="0" w:space="0" w:color="auto"/>
                <w:bottom w:val="none" w:sz="0" w:space="0" w:color="auto"/>
                <w:right w:val="none" w:sz="0" w:space="0" w:color="auto"/>
              </w:divBdr>
              <w:divsChild>
                <w:div w:id="434326914">
                  <w:marLeft w:val="0"/>
                  <w:marRight w:val="0"/>
                  <w:marTop w:val="0"/>
                  <w:marBottom w:val="0"/>
                  <w:divBdr>
                    <w:top w:val="none" w:sz="0" w:space="0" w:color="auto"/>
                    <w:left w:val="none" w:sz="0" w:space="0" w:color="auto"/>
                    <w:bottom w:val="none" w:sz="0" w:space="0" w:color="auto"/>
                    <w:right w:val="none" w:sz="0" w:space="0" w:color="auto"/>
                  </w:divBdr>
                </w:div>
                <w:div w:id="129985814">
                  <w:marLeft w:val="0"/>
                  <w:marRight w:val="0"/>
                  <w:marTop w:val="0"/>
                  <w:marBottom w:val="0"/>
                  <w:divBdr>
                    <w:top w:val="none" w:sz="0" w:space="0" w:color="auto"/>
                    <w:left w:val="none" w:sz="0" w:space="0" w:color="auto"/>
                    <w:bottom w:val="none" w:sz="0" w:space="0" w:color="auto"/>
                    <w:right w:val="none" w:sz="0" w:space="0" w:color="auto"/>
                  </w:divBdr>
                </w:div>
                <w:div w:id="112092259">
                  <w:marLeft w:val="0"/>
                  <w:marRight w:val="0"/>
                  <w:marTop w:val="0"/>
                  <w:marBottom w:val="0"/>
                  <w:divBdr>
                    <w:top w:val="none" w:sz="0" w:space="0" w:color="auto"/>
                    <w:left w:val="none" w:sz="0" w:space="0" w:color="auto"/>
                    <w:bottom w:val="none" w:sz="0" w:space="0" w:color="auto"/>
                    <w:right w:val="none" w:sz="0" w:space="0" w:color="auto"/>
                  </w:divBdr>
                </w:div>
                <w:div w:id="1258439790">
                  <w:marLeft w:val="0"/>
                  <w:marRight w:val="0"/>
                  <w:marTop w:val="0"/>
                  <w:marBottom w:val="0"/>
                  <w:divBdr>
                    <w:top w:val="none" w:sz="0" w:space="0" w:color="auto"/>
                    <w:left w:val="none" w:sz="0" w:space="0" w:color="auto"/>
                    <w:bottom w:val="none" w:sz="0" w:space="0" w:color="auto"/>
                    <w:right w:val="none" w:sz="0" w:space="0" w:color="auto"/>
                  </w:divBdr>
                </w:div>
                <w:div w:id="1082725589">
                  <w:marLeft w:val="0"/>
                  <w:marRight w:val="0"/>
                  <w:marTop w:val="0"/>
                  <w:marBottom w:val="0"/>
                  <w:divBdr>
                    <w:top w:val="none" w:sz="0" w:space="0" w:color="auto"/>
                    <w:left w:val="none" w:sz="0" w:space="0" w:color="auto"/>
                    <w:bottom w:val="none" w:sz="0" w:space="0" w:color="auto"/>
                    <w:right w:val="none" w:sz="0" w:space="0" w:color="auto"/>
                  </w:divBdr>
                </w:div>
                <w:div w:id="835072723">
                  <w:marLeft w:val="0"/>
                  <w:marRight w:val="0"/>
                  <w:marTop w:val="0"/>
                  <w:marBottom w:val="0"/>
                  <w:divBdr>
                    <w:top w:val="none" w:sz="0" w:space="0" w:color="auto"/>
                    <w:left w:val="none" w:sz="0" w:space="0" w:color="auto"/>
                    <w:bottom w:val="none" w:sz="0" w:space="0" w:color="auto"/>
                    <w:right w:val="none" w:sz="0" w:space="0" w:color="auto"/>
                  </w:divBdr>
                </w:div>
                <w:div w:id="1886717587">
                  <w:marLeft w:val="0"/>
                  <w:marRight w:val="0"/>
                  <w:marTop w:val="0"/>
                  <w:marBottom w:val="0"/>
                  <w:divBdr>
                    <w:top w:val="none" w:sz="0" w:space="0" w:color="auto"/>
                    <w:left w:val="none" w:sz="0" w:space="0" w:color="auto"/>
                    <w:bottom w:val="none" w:sz="0" w:space="0" w:color="auto"/>
                    <w:right w:val="none" w:sz="0" w:space="0" w:color="auto"/>
                  </w:divBdr>
                </w:div>
                <w:div w:id="910699543">
                  <w:marLeft w:val="0"/>
                  <w:marRight w:val="0"/>
                  <w:marTop w:val="0"/>
                  <w:marBottom w:val="0"/>
                  <w:divBdr>
                    <w:top w:val="none" w:sz="0" w:space="0" w:color="auto"/>
                    <w:left w:val="none" w:sz="0" w:space="0" w:color="auto"/>
                    <w:bottom w:val="none" w:sz="0" w:space="0" w:color="auto"/>
                    <w:right w:val="none" w:sz="0" w:space="0" w:color="auto"/>
                  </w:divBdr>
                </w:div>
                <w:div w:id="120609331">
                  <w:marLeft w:val="0"/>
                  <w:marRight w:val="0"/>
                  <w:marTop w:val="0"/>
                  <w:marBottom w:val="0"/>
                  <w:divBdr>
                    <w:top w:val="none" w:sz="0" w:space="0" w:color="auto"/>
                    <w:left w:val="none" w:sz="0" w:space="0" w:color="auto"/>
                    <w:bottom w:val="none" w:sz="0" w:space="0" w:color="auto"/>
                    <w:right w:val="none" w:sz="0" w:space="0" w:color="auto"/>
                  </w:divBdr>
                </w:div>
                <w:div w:id="1399669680">
                  <w:marLeft w:val="0"/>
                  <w:marRight w:val="0"/>
                  <w:marTop w:val="0"/>
                  <w:marBottom w:val="0"/>
                  <w:divBdr>
                    <w:top w:val="none" w:sz="0" w:space="0" w:color="auto"/>
                    <w:left w:val="none" w:sz="0" w:space="0" w:color="auto"/>
                    <w:bottom w:val="none" w:sz="0" w:space="0" w:color="auto"/>
                    <w:right w:val="none" w:sz="0" w:space="0" w:color="auto"/>
                  </w:divBdr>
                  <w:divsChild>
                    <w:div w:id="148206157">
                      <w:marLeft w:val="0"/>
                      <w:marRight w:val="0"/>
                      <w:marTop w:val="0"/>
                      <w:marBottom w:val="0"/>
                      <w:divBdr>
                        <w:top w:val="none" w:sz="0" w:space="0" w:color="auto"/>
                        <w:left w:val="none" w:sz="0" w:space="0" w:color="auto"/>
                        <w:bottom w:val="none" w:sz="0" w:space="0" w:color="auto"/>
                        <w:right w:val="none" w:sz="0" w:space="0" w:color="auto"/>
                      </w:divBdr>
                    </w:div>
                    <w:div w:id="309025031">
                      <w:marLeft w:val="0"/>
                      <w:marRight w:val="0"/>
                      <w:marTop w:val="0"/>
                      <w:marBottom w:val="0"/>
                      <w:divBdr>
                        <w:top w:val="none" w:sz="0" w:space="0" w:color="auto"/>
                        <w:left w:val="none" w:sz="0" w:space="0" w:color="auto"/>
                        <w:bottom w:val="none" w:sz="0" w:space="0" w:color="auto"/>
                        <w:right w:val="none" w:sz="0" w:space="0" w:color="auto"/>
                      </w:divBdr>
                    </w:div>
                    <w:div w:id="2112049964">
                      <w:marLeft w:val="0"/>
                      <w:marRight w:val="0"/>
                      <w:marTop w:val="0"/>
                      <w:marBottom w:val="0"/>
                      <w:divBdr>
                        <w:top w:val="none" w:sz="0" w:space="0" w:color="auto"/>
                        <w:left w:val="none" w:sz="0" w:space="0" w:color="auto"/>
                        <w:bottom w:val="none" w:sz="0" w:space="0" w:color="auto"/>
                        <w:right w:val="none" w:sz="0" w:space="0" w:color="auto"/>
                      </w:divBdr>
                    </w:div>
                    <w:div w:id="1719356103">
                      <w:marLeft w:val="0"/>
                      <w:marRight w:val="0"/>
                      <w:marTop w:val="0"/>
                      <w:marBottom w:val="0"/>
                      <w:divBdr>
                        <w:top w:val="none" w:sz="0" w:space="0" w:color="auto"/>
                        <w:left w:val="none" w:sz="0" w:space="0" w:color="auto"/>
                        <w:bottom w:val="none" w:sz="0" w:space="0" w:color="auto"/>
                        <w:right w:val="none" w:sz="0" w:space="0" w:color="auto"/>
                      </w:divBdr>
                    </w:div>
                    <w:div w:id="1521162545">
                      <w:marLeft w:val="0"/>
                      <w:marRight w:val="0"/>
                      <w:marTop w:val="0"/>
                      <w:marBottom w:val="0"/>
                      <w:divBdr>
                        <w:top w:val="none" w:sz="0" w:space="0" w:color="auto"/>
                        <w:left w:val="none" w:sz="0" w:space="0" w:color="auto"/>
                        <w:bottom w:val="none" w:sz="0" w:space="0" w:color="auto"/>
                        <w:right w:val="none" w:sz="0" w:space="0" w:color="auto"/>
                      </w:divBdr>
                    </w:div>
                    <w:div w:id="2100248109">
                      <w:marLeft w:val="0"/>
                      <w:marRight w:val="0"/>
                      <w:marTop w:val="0"/>
                      <w:marBottom w:val="0"/>
                      <w:divBdr>
                        <w:top w:val="none" w:sz="0" w:space="0" w:color="auto"/>
                        <w:left w:val="none" w:sz="0" w:space="0" w:color="auto"/>
                        <w:bottom w:val="none" w:sz="0" w:space="0" w:color="auto"/>
                        <w:right w:val="none" w:sz="0" w:space="0" w:color="auto"/>
                      </w:divBdr>
                    </w:div>
                    <w:div w:id="1400513468">
                      <w:marLeft w:val="0"/>
                      <w:marRight w:val="0"/>
                      <w:marTop w:val="0"/>
                      <w:marBottom w:val="0"/>
                      <w:divBdr>
                        <w:top w:val="none" w:sz="0" w:space="0" w:color="auto"/>
                        <w:left w:val="none" w:sz="0" w:space="0" w:color="auto"/>
                        <w:bottom w:val="none" w:sz="0" w:space="0" w:color="auto"/>
                        <w:right w:val="none" w:sz="0" w:space="0" w:color="auto"/>
                      </w:divBdr>
                    </w:div>
                    <w:div w:id="107051065">
                      <w:marLeft w:val="0"/>
                      <w:marRight w:val="0"/>
                      <w:marTop w:val="0"/>
                      <w:marBottom w:val="0"/>
                      <w:divBdr>
                        <w:top w:val="none" w:sz="0" w:space="0" w:color="auto"/>
                        <w:left w:val="none" w:sz="0" w:space="0" w:color="auto"/>
                        <w:bottom w:val="none" w:sz="0" w:space="0" w:color="auto"/>
                        <w:right w:val="none" w:sz="0" w:space="0" w:color="auto"/>
                      </w:divBdr>
                    </w:div>
                    <w:div w:id="10424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264646">
          <w:marLeft w:val="0"/>
          <w:marRight w:val="0"/>
          <w:marTop w:val="0"/>
          <w:marBottom w:val="0"/>
          <w:divBdr>
            <w:top w:val="none" w:sz="0" w:space="0" w:color="auto"/>
            <w:left w:val="none" w:sz="0" w:space="0" w:color="auto"/>
            <w:bottom w:val="none" w:sz="0" w:space="0" w:color="auto"/>
            <w:right w:val="none" w:sz="0" w:space="0" w:color="auto"/>
          </w:divBdr>
          <w:divsChild>
            <w:div w:id="322512994">
              <w:marLeft w:val="0"/>
              <w:marRight w:val="0"/>
              <w:marTop w:val="0"/>
              <w:marBottom w:val="0"/>
              <w:divBdr>
                <w:top w:val="none" w:sz="0" w:space="0" w:color="auto"/>
                <w:left w:val="none" w:sz="0" w:space="0" w:color="auto"/>
                <w:bottom w:val="none" w:sz="0" w:space="0" w:color="auto"/>
                <w:right w:val="none" w:sz="0" w:space="0" w:color="auto"/>
              </w:divBdr>
              <w:divsChild>
                <w:div w:id="693502836">
                  <w:marLeft w:val="0"/>
                  <w:marRight w:val="0"/>
                  <w:marTop w:val="0"/>
                  <w:marBottom w:val="0"/>
                  <w:divBdr>
                    <w:top w:val="none" w:sz="0" w:space="0" w:color="auto"/>
                    <w:left w:val="none" w:sz="0" w:space="0" w:color="auto"/>
                    <w:bottom w:val="none" w:sz="0" w:space="0" w:color="auto"/>
                    <w:right w:val="none" w:sz="0" w:space="0" w:color="auto"/>
                  </w:divBdr>
                </w:div>
                <w:div w:id="295379799">
                  <w:marLeft w:val="0"/>
                  <w:marRight w:val="0"/>
                  <w:marTop w:val="0"/>
                  <w:marBottom w:val="0"/>
                  <w:divBdr>
                    <w:top w:val="none" w:sz="0" w:space="0" w:color="auto"/>
                    <w:left w:val="none" w:sz="0" w:space="0" w:color="auto"/>
                    <w:bottom w:val="none" w:sz="0" w:space="0" w:color="auto"/>
                    <w:right w:val="none" w:sz="0" w:space="0" w:color="auto"/>
                  </w:divBdr>
                </w:div>
                <w:div w:id="1288656689">
                  <w:marLeft w:val="0"/>
                  <w:marRight w:val="0"/>
                  <w:marTop w:val="0"/>
                  <w:marBottom w:val="0"/>
                  <w:divBdr>
                    <w:top w:val="none" w:sz="0" w:space="0" w:color="auto"/>
                    <w:left w:val="none" w:sz="0" w:space="0" w:color="auto"/>
                    <w:bottom w:val="none" w:sz="0" w:space="0" w:color="auto"/>
                    <w:right w:val="none" w:sz="0" w:space="0" w:color="auto"/>
                  </w:divBdr>
                </w:div>
                <w:div w:id="575945622">
                  <w:marLeft w:val="0"/>
                  <w:marRight w:val="0"/>
                  <w:marTop w:val="0"/>
                  <w:marBottom w:val="0"/>
                  <w:divBdr>
                    <w:top w:val="none" w:sz="0" w:space="0" w:color="auto"/>
                    <w:left w:val="none" w:sz="0" w:space="0" w:color="auto"/>
                    <w:bottom w:val="none" w:sz="0" w:space="0" w:color="auto"/>
                    <w:right w:val="none" w:sz="0" w:space="0" w:color="auto"/>
                  </w:divBdr>
                </w:div>
                <w:div w:id="179197703">
                  <w:marLeft w:val="0"/>
                  <w:marRight w:val="0"/>
                  <w:marTop w:val="0"/>
                  <w:marBottom w:val="0"/>
                  <w:divBdr>
                    <w:top w:val="none" w:sz="0" w:space="0" w:color="auto"/>
                    <w:left w:val="none" w:sz="0" w:space="0" w:color="auto"/>
                    <w:bottom w:val="none" w:sz="0" w:space="0" w:color="auto"/>
                    <w:right w:val="none" w:sz="0" w:space="0" w:color="auto"/>
                  </w:divBdr>
                </w:div>
                <w:div w:id="1049568974">
                  <w:marLeft w:val="0"/>
                  <w:marRight w:val="0"/>
                  <w:marTop w:val="0"/>
                  <w:marBottom w:val="0"/>
                  <w:divBdr>
                    <w:top w:val="none" w:sz="0" w:space="0" w:color="auto"/>
                    <w:left w:val="none" w:sz="0" w:space="0" w:color="auto"/>
                    <w:bottom w:val="none" w:sz="0" w:space="0" w:color="auto"/>
                    <w:right w:val="none" w:sz="0" w:space="0" w:color="auto"/>
                  </w:divBdr>
                </w:div>
                <w:div w:id="800684504">
                  <w:marLeft w:val="0"/>
                  <w:marRight w:val="0"/>
                  <w:marTop w:val="0"/>
                  <w:marBottom w:val="0"/>
                  <w:divBdr>
                    <w:top w:val="none" w:sz="0" w:space="0" w:color="auto"/>
                    <w:left w:val="none" w:sz="0" w:space="0" w:color="auto"/>
                    <w:bottom w:val="none" w:sz="0" w:space="0" w:color="auto"/>
                    <w:right w:val="none" w:sz="0" w:space="0" w:color="auto"/>
                  </w:divBdr>
                </w:div>
                <w:div w:id="242837491">
                  <w:marLeft w:val="0"/>
                  <w:marRight w:val="0"/>
                  <w:marTop w:val="0"/>
                  <w:marBottom w:val="0"/>
                  <w:divBdr>
                    <w:top w:val="none" w:sz="0" w:space="0" w:color="auto"/>
                    <w:left w:val="none" w:sz="0" w:space="0" w:color="auto"/>
                    <w:bottom w:val="none" w:sz="0" w:space="0" w:color="auto"/>
                    <w:right w:val="none" w:sz="0" w:space="0" w:color="auto"/>
                  </w:divBdr>
                  <w:divsChild>
                    <w:div w:id="2117168507">
                      <w:marLeft w:val="0"/>
                      <w:marRight w:val="0"/>
                      <w:marTop w:val="0"/>
                      <w:marBottom w:val="0"/>
                      <w:divBdr>
                        <w:top w:val="none" w:sz="0" w:space="0" w:color="auto"/>
                        <w:left w:val="none" w:sz="0" w:space="0" w:color="auto"/>
                        <w:bottom w:val="none" w:sz="0" w:space="0" w:color="auto"/>
                        <w:right w:val="none" w:sz="0" w:space="0" w:color="auto"/>
                      </w:divBdr>
                    </w:div>
                    <w:div w:id="535626970">
                      <w:marLeft w:val="0"/>
                      <w:marRight w:val="0"/>
                      <w:marTop w:val="0"/>
                      <w:marBottom w:val="0"/>
                      <w:divBdr>
                        <w:top w:val="none" w:sz="0" w:space="0" w:color="auto"/>
                        <w:left w:val="none" w:sz="0" w:space="0" w:color="auto"/>
                        <w:bottom w:val="none" w:sz="0" w:space="0" w:color="auto"/>
                        <w:right w:val="none" w:sz="0" w:space="0" w:color="auto"/>
                      </w:divBdr>
                    </w:div>
                    <w:div w:id="360983359">
                      <w:marLeft w:val="0"/>
                      <w:marRight w:val="0"/>
                      <w:marTop w:val="0"/>
                      <w:marBottom w:val="0"/>
                      <w:divBdr>
                        <w:top w:val="none" w:sz="0" w:space="0" w:color="auto"/>
                        <w:left w:val="none" w:sz="0" w:space="0" w:color="auto"/>
                        <w:bottom w:val="none" w:sz="0" w:space="0" w:color="auto"/>
                        <w:right w:val="none" w:sz="0" w:space="0" w:color="auto"/>
                      </w:divBdr>
                    </w:div>
                    <w:div w:id="402678038">
                      <w:marLeft w:val="0"/>
                      <w:marRight w:val="0"/>
                      <w:marTop w:val="0"/>
                      <w:marBottom w:val="0"/>
                      <w:divBdr>
                        <w:top w:val="none" w:sz="0" w:space="0" w:color="auto"/>
                        <w:left w:val="none" w:sz="0" w:space="0" w:color="auto"/>
                        <w:bottom w:val="none" w:sz="0" w:space="0" w:color="auto"/>
                        <w:right w:val="none" w:sz="0" w:space="0" w:color="auto"/>
                      </w:divBdr>
                    </w:div>
                    <w:div w:id="914633248">
                      <w:marLeft w:val="0"/>
                      <w:marRight w:val="0"/>
                      <w:marTop w:val="0"/>
                      <w:marBottom w:val="0"/>
                      <w:divBdr>
                        <w:top w:val="none" w:sz="0" w:space="0" w:color="auto"/>
                        <w:left w:val="none" w:sz="0" w:space="0" w:color="auto"/>
                        <w:bottom w:val="none" w:sz="0" w:space="0" w:color="auto"/>
                        <w:right w:val="none" w:sz="0" w:space="0" w:color="auto"/>
                      </w:divBdr>
                    </w:div>
                    <w:div w:id="148519595">
                      <w:marLeft w:val="0"/>
                      <w:marRight w:val="0"/>
                      <w:marTop w:val="0"/>
                      <w:marBottom w:val="0"/>
                      <w:divBdr>
                        <w:top w:val="none" w:sz="0" w:space="0" w:color="auto"/>
                        <w:left w:val="none" w:sz="0" w:space="0" w:color="auto"/>
                        <w:bottom w:val="none" w:sz="0" w:space="0" w:color="auto"/>
                        <w:right w:val="none" w:sz="0" w:space="0" w:color="auto"/>
                      </w:divBdr>
                    </w:div>
                    <w:div w:id="10357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9926">
          <w:marLeft w:val="0"/>
          <w:marRight w:val="0"/>
          <w:marTop w:val="0"/>
          <w:marBottom w:val="0"/>
          <w:divBdr>
            <w:top w:val="none" w:sz="0" w:space="0" w:color="auto"/>
            <w:left w:val="none" w:sz="0" w:space="0" w:color="auto"/>
            <w:bottom w:val="none" w:sz="0" w:space="0" w:color="auto"/>
            <w:right w:val="none" w:sz="0" w:space="0" w:color="auto"/>
          </w:divBdr>
          <w:divsChild>
            <w:div w:id="537358990">
              <w:marLeft w:val="0"/>
              <w:marRight w:val="0"/>
              <w:marTop w:val="0"/>
              <w:marBottom w:val="0"/>
              <w:divBdr>
                <w:top w:val="none" w:sz="0" w:space="0" w:color="auto"/>
                <w:left w:val="none" w:sz="0" w:space="0" w:color="auto"/>
                <w:bottom w:val="none" w:sz="0" w:space="0" w:color="auto"/>
                <w:right w:val="none" w:sz="0" w:space="0" w:color="auto"/>
              </w:divBdr>
              <w:divsChild>
                <w:div w:id="473565263">
                  <w:marLeft w:val="0"/>
                  <w:marRight w:val="0"/>
                  <w:marTop w:val="0"/>
                  <w:marBottom w:val="0"/>
                  <w:divBdr>
                    <w:top w:val="none" w:sz="0" w:space="0" w:color="auto"/>
                    <w:left w:val="none" w:sz="0" w:space="0" w:color="auto"/>
                    <w:bottom w:val="none" w:sz="0" w:space="0" w:color="auto"/>
                    <w:right w:val="none" w:sz="0" w:space="0" w:color="auto"/>
                  </w:divBdr>
                </w:div>
                <w:div w:id="1149055626">
                  <w:marLeft w:val="0"/>
                  <w:marRight w:val="0"/>
                  <w:marTop w:val="0"/>
                  <w:marBottom w:val="0"/>
                  <w:divBdr>
                    <w:top w:val="none" w:sz="0" w:space="0" w:color="auto"/>
                    <w:left w:val="none" w:sz="0" w:space="0" w:color="auto"/>
                    <w:bottom w:val="none" w:sz="0" w:space="0" w:color="auto"/>
                    <w:right w:val="none" w:sz="0" w:space="0" w:color="auto"/>
                  </w:divBdr>
                </w:div>
                <w:div w:id="1949894475">
                  <w:marLeft w:val="0"/>
                  <w:marRight w:val="0"/>
                  <w:marTop w:val="0"/>
                  <w:marBottom w:val="0"/>
                  <w:divBdr>
                    <w:top w:val="none" w:sz="0" w:space="0" w:color="auto"/>
                    <w:left w:val="none" w:sz="0" w:space="0" w:color="auto"/>
                    <w:bottom w:val="none" w:sz="0" w:space="0" w:color="auto"/>
                    <w:right w:val="none" w:sz="0" w:space="0" w:color="auto"/>
                  </w:divBdr>
                </w:div>
                <w:div w:id="1089695172">
                  <w:marLeft w:val="0"/>
                  <w:marRight w:val="0"/>
                  <w:marTop w:val="0"/>
                  <w:marBottom w:val="0"/>
                  <w:divBdr>
                    <w:top w:val="none" w:sz="0" w:space="0" w:color="auto"/>
                    <w:left w:val="none" w:sz="0" w:space="0" w:color="auto"/>
                    <w:bottom w:val="none" w:sz="0" w:space="0" w:color="auto"/>
                    <w:right w:val="none" w:sz="0" w:space="0" w:color="auto"/>
                  </w:divBdr>
                </w:div>
                <w:div w:id="625700017">
                  <w:marLeft w:val="0"/>
                  <w:marRight w:val="0"/>
                  <w:marTop w:val="0"/>
                  <w:marBottom w:val="0"/>
                  <w:divBdr>
                    <w:top w:val="none" w:sz="0" w:space="0" w:color="auto"/>
                    <w:left w:val="none" w:sz="0" w:space="0" w:color="auto"/>
                    <w:bottom w:val="none" w:sz="0" w:space="0" w:color="auto"/>
                    <w:right w:val="none" w:sz="0" w:space="0" w:color="auto"/>
                  </w:divBdr>
                </w:div>
                <w:div w:id="1740594119">
                  <w:marLeft w:val="0"/>
                  <w:marRight w:val="0"/>
                  <w:marTop w:val="0"/>
                  <w:marBottom w:val="0"/>
                  <w:divBdr>
                    <w:top w:val="none" w:sz="0" w:space="0" w:color="auto"/>
                    <w:left w:val="none" w:sz="0" w:space="0" w:color="auto"/>
                    <w:bottom w:val="none" w:sz="0" w:space="0" w:color="auto"/>
                    <w:right w:val="none" w:sz="0" w:space="0" w:color="auto"/>
                  </w:divBdr>
                  <w:divsChild>
                    <w:div w:id="1646160342">
                      <w:marLeft w:val="0"/>
                      <w:marRight w:val="0"/>
                      <w:marTop w:val="0"/>
                      <w:marBottom w:val="0"/>
                      <w:divBdr>
                        <w:top w:val="none" w:sz="0" w:space="0" w:color="auto"/>
                        <w:left w:val="none" w:sz="0" w:space="0" w:color="auto"/>
                        <w:bottom w:val="none" w:sz="0" w:space="0" w:color="auto"/>
                        <w:right w:val="none" w:sz="0" w:space="0" w:color="auto"/>
                      </w:divBdr>
                    </w:div>
                    <w:div w:id="1596935127">
                      <w:marLeft w:val="0"/>
                      <w:marRight w:val="0"/>
                      <w:marTop w:val="0"/>
                      <w:marBottom w:val="0"/>
                      <w:divBdr>
                        <w:top w:val="none" w:sz="0" w:space="0" w:color="auto"/>
                        <w:left w:val="none" w:sz="0" w:space="0" w:color="auto"/>
                        <w:bottom w:val="none" w:sz="0" w:space="0" w:color="auto"/>
                        <w:right w:val="none" w:sz="0" w:space="0" w:color="auto"/>
                      </w:divBdr>
                    </w:div>
                    <w:div w:id="281497778">
                      <w:marLeft w:val="0"/>
                      <w:marRight w:val="0"/>
                      <w:marTop w:val="0"/>
                      <w:marBottom w:val="0"/>
                      <w:divBdr>
                        <w:top w:val="none" w:sz="0" w:space="0" w:color="auto"/>
                        <w:left w:val="none" w:sz="0" w:space="0" w:color="auto"/>
                        <w:bottom w:val="none" w:sz="0" w:space="0" w:color="auto"/>
                        <w:right w:val="none" w:sz="0" w:space="0" w:color="auto"/>
                      </w:divBdr>
                    </w:div>
                    <w:div w:id="1724862200">
                      <w:marLeft w:val="0"/>
                      <w:marRight w:val="0"/>
                      <w:marTop w:val="0"/>
                      <w:marBottom w:val="0"/>
                      <w:divBdr>
                        <w:top w:val="none" w:sz="0" w:space="0" w:color="auto"/>
                        <w:left w:val="none" w:sz="0" w:space="0" w:color="auto"/>
                        <w:bottom w:val="none" w:sz="0" w:space="0" w:color="auto"/>
                        <w:right w:val="none" w:sz="0" w:space="0" w:color="auto"/>
                      </w:divBdr>
                    </w:div>
                    <w:div w:id="4682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98009">
          <w:marLeft w:val="0"/>
          <w:marRight w:val="0"/>
          <w:marTop w:val="0"/>
          <w:marBottom w:val="0"/>
          <w:divBdr>
            <w:top w:val="none" w:sz="0" w:space="0" w:color="auto"/>
            <w:left w:val="none" w:sz="0" w:space="0" w:color="auto"/>
            <w:bottom w:val="none" w:sz="0" w:space="0" w:color="auto"/>
            <w:right w:val="none" w:sz="0" w:space="0" w:color="auto"/>
          </w:divBdr>
          <w:divsChild>
            <w:div w:id="1200631006">
              <w:marLeft w:val="0"/>
              <w:marRight w:val="0"/>
              <w:marTop w:val="0"/>
              <w:marBottom w:val="0"/>
              <w:divBdr>
                <w:top w:val="none" w:sz="0" w:space="0" w:color="auto"/>
                <w:left w:val="none" w:sz="0" w:space="0" w:color="auto"/>
                <w:bottom w:val="none" w:sz="0" w:space="0" w:color="auto"/>
                <w:right w:val="none" w:sz="0" w:space="0" w:color="auto"/>
              </w:divBdr>
              <w:divsChild>
                <w:div w:id="347603062">
                  <w:marLeft w:val="0"/>
                  <w:marRight w:val="0"/>
                  <w:marTop w:val="0"/>
                  <w:marBottom w:val="0"/>
                  <w:divBdr>
                    <w:top w:val="none" w:sz="0" w:space="0" w:color="auto"/>
                    <w:left w:val="none" w:sz="0" w:space="0" w:color="auto"/>
                    <w:bottom w:val="none" w:sz="0" w:space="0" w:color="auto"/>
                    <w:right w:val="none" w:sz="0" w:space="0" w:color="auto"/>
                  </w:divBdr>
                </w:div>
                <w:div w:id="1112936197">
                  <w:marLeft w:val="0"/>
                  <w:marRight w:val="0"/>
                  <w:marTop w:val="0"/>
                  <w:marBottom w:val="0"/>
                  <w:divBdr>
                    <w:top w:val="none" w:sz="0" w:space="0" w:color="auto"/>
                    <w:left w:val="none" w:sz="0" w:space="0" w:color="auto"/>
                    <w:bottom w:val="none" w:sz="0" w:space="0" w:color="auto"/>
                    <w:right w:val="none" w:sz="0" w:space="0" w:color="auto"/>
                  </w:divBdr>
                </w:div>
                <w:div w:id="1143736504">
                  <w:marLeft w:val="0"/>
                  <w:marRight w:val="0"/>
                  <w:marTop w:val="0"/>
                  <w:marBottom w:val="0"/>
                  <w:divBdr>
                    <w:top w:val="none" w:sz="0" w:space="0" w:color="auto"/>
                    <w:left w:val="none" w:sz="0" w:space="0" w:color="auto"/>
                    <w:bottom w:val="none" w:sz="0" w:space="0" w:color="auto"/>
                    <w:right w:val="none" w:sz="0" w:space="0" w:color="auto"/>
                  </w:divBdr>
                </w:div>
                <w:div w:id="137459337">
                  <w:marLeft w:val="0"/>
                  <w:marRight w:val="0"/>
                  <w:marTop w:val="0"/>
                  <w:marBottom w:val="0"/>
                  <w:divBdr>
                    <w:top w:val="none" w:sz="0" w:space="0" w:color="auto"/>
                    <w:left w:val="none" w:sz="0" w:space="0" w:color="auto"/>
                    <w:bottom w:val="none" w:sz="0" w:space="0" w:color="auto"/>
                    <w:right w:val="none" w:sz="0" w:space="0" w:color="auto"/>
                  </w:divBdr>
                </w:div>
                <w:div w:id="357320813">
                  <w:marLeft w:val="0"/>
                  <w:marRight w:val="0"/>
                  <w:marTop w:val="0"/>
                  <w:marBottom w:val="0"/>
                  <w:divBdr>
                    <w:top w:val="none" w:sz="0" w:space="0" w:color="auto"/>
                    <w:left w:val="none" w:sz="0" w:space="0" w:color="auto"/>
                    <w:bottom w:val="none" w:sz="0" w:space="0" w:color="auto"/>
                    <w:right w:val="none" w:sz="0" w:space="0" w:color="auto"/>
                  </w:divBdr>
                </w:div>
                <w:div w:id="565993433">
                  <w:marLeft w:val="0"/>
                  <w:marRight w:val="0"/>
                  <w:marTop w:val="0"/>
                  <w:marBottom w:val="0"/>
                  <w:divBdr>
                    <w:top w:val="none" w:sz="0" w:space="0" w:color="auto"/>
                    <w:left w:val="none" w:sz="0" w:space="0" w:color="auto"/>
                    <w:bottom w:val="none" w:sz="0" w:space="0" w:color="auto"/>
                    <w:right w:val="none" w:sz="0" w:space="0" w:color="auto"/>
                  </w:divBdr>
                </w:div>
                <w:div w:id="801116571">
                  <w:marLeft w:val="0"/>
                  <w:marRight w:val="0"/>
                  <w:marTop w:val="0"/>
                  <w:marBottom w:val="0"/>
                  <w:divBdr>
                    <w:top w:val="none" w:sz="0" w:space="0" w:color="auto"/>
                    <w:left w:val="none" w:sz="0" w:space="0" w:color="auto"/>
                    <w:bottom w:val="none" w:sz="0" w:space="0" w:color="auto"/>
                    <w:right w:val="none" w:sz="0" w:space="0" w:color="auto"/>
                  </w:divBdr>
                </w:div>
                <w:div w:id="1684045003">
                  <w:marLeft w:val="0"/>
                  <w:marRight w:val="0"/>
                  <w:marTop w:val="0"/>
                  <w:marBottom w:val="0"/>
                  <w:divBdr>
                    <w:top w:val="none" w:sz="0" w:space="0" w:color="auto"/>
                    <w:left w:val="none" w:sz="0" w:space="0" w:color="auto"/>
                    <w:bottom w:val="none" w:sz="0" w:space="0" w:color="auto"/>
                    <w:right w:val="none" w:sz="0" w:space="0" w:color="auto"/>
                  </w:divBdr>
                </w:div>
                <w:div w:id="668796071">
                  <w:marLeft w:val="0"/>
                  <w:marRight w:val="0"/>
                  <w:marTop w:val="0"/>
                  <w:marBottom w:val="0"/>
                  <w:divBdr>
                    <w:top w:val="none" w:sz="0" w:space="0" w:color="auto"/>
                    <w:left w:val="none" w:sz="0" w:space="0" w:color="auto"/>
                    <w:bottom w:val="none" w:sz="0" w:space="0" w:color="auto"/>
                    <w:right w:val="none" w:sz="0" w:space="0" w:color="auto"/>
                  </w:divBdr>
                </w:div>
                <w:div w:id="197788153">
                  <w:marLeft w:val="0"/>
                  <w:marRight w:val="0"/>
                  <w:marTop w:val="0"/>
                  <w:marBottom w:val="0"/>
                  <w:divBdr>
                    <w:top w:val="none" w:sz="0" w:space="0" w:color="auto"/>
                    <w:left w:val="none" w:sz="0" w:space="0" w:color="auto"/>
                    <w:bottom w:val="none" w:sz="0" w:space="0" w:color="auto"/>
                    <w:right w:val="none" w:sz="0" w:space="0" w:color="auto"/>
                  </w:divBdr>
                </w:div>
                <w:div w:id="678504292">
                  <w:marLeft w:val="0"/>
                  <w:marRight w:val="0"/>
                  <w:marTop w:val="0"/>
                  <w:marBottom w:val="0"/>
                  <w:divBdr>
                    <w:top w:val="none" w:sz="0" w:space="0" w:color="auto"/>
                    <w:left w:val="none" w:sz="0" w:space="0" w:color="auto"/>
                    <w:bottom w:val="none" w:sz="0" w:space="0" w:color="auto"/>
                    <w:right w:val="none" w:sz="0" w:space="0" w:color="auto"/>
                  </w:divBdr>
                </w:div>
                <w:div w:id="937060269">
                  <w:marLeft w:val="0"/>
                  <w:marRight w:val="0"/>
                  <w:marTop w:val="0"/>
                  <w:marBottom w:val="0"/>
                  <w:divBdr>
                    <w:top w:val="none" w:sz="0" w:space="0" w:color="auto"/>
                    <w:left w:val="none" w:sz="0" w:space="0" w:color="auto"/>
                    <w:bottom w:val="none" w:sz="0" w:space="0" w:color="auto"/>
                    <w:right w:val="none" w:sz="0" w:space="0" w:color="auto"/>
                  </w:divBdr>
                </w:div>
                <w:div w:id="2050717431">
                  <w:marLeft w:val="0"/>
                  <w:marRight w:val="0"/>
                  <w:marTop w:val="0"/>
                  <w:marBottom w:val="0"/>
                  <w:divBdr>
                    <w:top w:val="none" w:sz="0" w:space="0" w:color="auto"/>
                    <w:left w:val="none" w:sz="0" w:space="0" w:color="auto"/>
                    <w:bottom w:val="none" w:sz="0" w:space="0" w:color="auto"/>
                    <w:right w:val="none" w:sz="0" w:space="0" w:color="auto"/>
                  </w:divBdr>
                </w:div>
                <w:div w:id="41561710">
                  <w:marLeft w:val="0"/>
                  <w:marRight w:val="0"/>
                  <w:marTop w:val="0"/>
                  <w:marBottom w:val="0"/>
                  <w:divBdr>
                    <w:top w:val="none" w:sz="0" w:space="0" w:color="auto"/>
                    <w:left w:val="none" w:sz="0" w:space="0" w:color="auto"/>
                    <w:bottom w:val="none" w:sz="0" w:space="0" w:color="auto"/>
                    <w:right w:val="none" w:sz="0" w:space="0" w:color="auto"/>
                  </w:divBdr>
                </w:div>
                <w:div w:id="1513685462">
                  <w:marLeft w:val="0"/>
                  <w:marRight w:val="0"/>
                  <w:marTop w:val="0"/>
                  <w:marBottom w:val="0"/>
                  <w:divBdr>
                    <w:top w:val="none" w:sz="0" w:space="0" w:color="auto"/>
                    <w:left w:val="none" w:sz="0" w:space="0" w:color="auto"/>
                    <w:bottom w:val="none" w:sz="0" w:space="0" w:color="auto"/>
                    <w:right w:val="none" w:sz="0" w:space="0" w:color="auto"/>
                  </w:divBdr>
                </w:div>
                <w:div w:id="2066179170">
                  <w:marLeft w:val="0"/>
                  <w:marRight w:val="0"/>
                  <w:marTop w:val="0"/>
                  <w:marBottom w:val="0"/>
                  <w:divBdr>
                    <w:top w:val="none" w:sz="0" w:space="0" w:color="auto"/>
                    <w:left w:val="none" w:sz="0" w:space="0" w:color="auto"/>
                    <w:bottom w:val="none" w:sz="0" w:space="0" w:color="auto"/>
                    <w:right w:val="none" w:sz="0" w:space="0" w:color="auto"/>
                  </w:divBdr>
                </w:div>
                <w:div w:id="943153591">
                  <w:marLeft w:val="0"/>
                  <w:marRight w:val="0"/>
                  <w:marTop w:val="0"/>
                  <w:marBottom w:val="0"/>
                  <w:divBdr>
                    <w:top w:val="none" w:sz="0" w:space="0" w:color="auto"/>
                    <w:left w:val="none" w:sz="0" w:space="0" w:color="auto"/>
                    <w:bottom w:val="none" w:sz="0" w:space="0" w:color="auto"/>
                    <w:right w:val="none" w:sz="0" w:space="0" w:color="auto"/>
                  </w:divBdr>
                </w:div>
                <w:div w:id="1638294139">
                  <w:marLeft w:val="0"/>
                  <w:marRight w:val="0"/>
                  <w:marTop w:val="0"/>
                  <w:marBottom w:val="0"/>
                  <w:divBdr>
                    <w:top w:val="none" w:sz="0" w:space="0" w:color="auto"/>
                    <w:left w:val="none" w:sz="0" w:space="0" w:color="auto"/>
                    <w:bottom w:val="none" w:sz="0" w:space="0" w:color="auto"/>
                    <w:right w:val="none" w:sz="0" w:space="0" w:color="auto"/>
                  </w:divBdr>
                </w:div>
                <w:div w:id="695082124">
                  <w:marLeft w:val="0"/>
                  <w:marRight w:val="0"/>
                  <w:marTop w:val="0"/>
                  <w:marBottom w:val="0"/>
                  <w:divBdr>
                    <w:top w:val="none" w:sz="0" w:space="0" w:color="auto"/>
                    <w:left w:val="none" w:sz="0" w:space="0" w:color="auto"/>
                    <w:bottom w:val="none" w:sz="0" w:space="0" w:color="auto"/>
                    <w:right w:val="none" w:sz="0" w:space="0" w:color="auto"/>
                  </w:divBdr>
                </w:div>
                <w:div w:id="718288667">
                  <w:marLeft w:val="0"/>
                  <w:marRight w:val="0"/>
                  <w:marTop w:val="0"/>
                  <w:marBottom w:val="0"/>
                  <w:divBdr>
                    <w:top w:val="none" w:sz="0" w:space="0" w:color="auto"/>
                    <w:left w:val="none" w:sz="0" w:space="0" w:color="auto"/>
                    <w:bottom w:val="none" w:sz="0" w:space="0" w:color="auto"/>
                    <w:right w:val="none" w:sz="0" w:space="0" w:color="auto"/>
                  </w:divBdr>
                </w:div>
                <w:div w:id="459609513">
                  <w:marLeft w:val="0"/>
                  <w:marRight w:val="0"/>
                  <w:marTop w:val="0"/>
                  <w:marBottom w:val="0"/>
                  <w:divBdr>
                    <w:top w:val="none" w:sz="0" w:space="0" w:color="auto"/>
                    <w:left w:val="none" w:sz="0" w:space="0" w:color="auto"/>
                    <w:bottom w:val="none" w:sz="0" w:space="0" w:color="auto"/>
                    <w:right w:val="none" w:sz="0" w:space="0" w:color="auto"/>
                  </w:divBdr>
                </w:div>
                <w:div w:id="248740016">
                  <w:marLeft w:val="0"/>
                  <w:marRight w:val="0"/>
                  <w:marTop w:val="0"/>
                  <w:marBottom w:val="0"/>
                  <w:divBdr>
                    <w:top w:val="none" w:sz="0" w:space="0" w:color="auto"/>
                    <w:left w:val="none" w:sz="0" w:space="0" w:color="auto"/>
                    <w:bottom w:val="none" w:sz="0" w:space="0" w:color="auto"/>
                    <w:right w:val="none" w:sz="0" w:space="0" w:color="auto"/>
                  </w:divBdr>
                </w:div>
                <w:div w:id="1543245266">
                  <w:marLeft w:val="0"/>
                  <w:marRight w:val="0"/>
                  <w:marTop w:val="0"/>
                  <w:marBottom w:val="0"/>
                  <w:divBdr>
                    <w:top w:val="none" w:sz="0" w:space="0" w:color="auto"/>
                    <w:left w:val="none" w:sz="0" w:space="0" w:color="auto"/>
                    <w:bottom w:val="none" w:sz="0" w:space="0" w:color="auto"/>
                    <w:right w:val="none" w:sz="0" w:space="0" w:color="auto"/>
                  </w:divBdr>
                  <w:divsChild>
                    <w:div w:id="448668338">
                      <w:marLeft w:val="0"/>
                      <w:marRight w:val="0"/>
                      <w:marTop w:val="0"/>
                      <w:marBottom w:val="0"/>
                      <w:divBdr>
                        <w:top w:val="none" w:sz="0" w:space="0" w:color="auto"/>
                        <w:left w:val="none" w:sz="0" w:space="0" w:color="auto"/>
                        <w:bottom w:val="none" w:sz="0" w:space="0" w:color="auto"/>
                        <w:right w:val="none" w:sz="0" w:space="0" w:color="auto"/>
                      </w:divBdr>
                    </w:div>
                    <w:div w:id="549416730">
                      <w:marLeft w:val="0"/>
                      <w:marRight w:val="0"/>
                      <w:marTop w:val="0"/>
                      <w:marBottom w:val="0"/>
                      <w:divBdr>
                        <w:top w:val="none" w:sz="0" w:space="0" w:color="auto"/>
                        <w:left w:val="none" w:sz="0" w:space="0" w:color="auto"/>
                        <w:bottom w:val="none" w:sz="0" w:space="0" w:color="auto"/>
                        <w:right w:val="none" w:sz="0" w:space="0" w:color="auto"/>
                      </w:divBdr>
                    </w:div>
                    <w:div w:id="1790122111">
                      <w:marLeft w:val="0"/>
                      <w:marRight w:val="0"/>
                      <w:marTop w:val="0"/>
                      <w:marBottom w:val="0"/>
                      <w:divBdr>
                        <w:top w:val="none" w:sz="0" w:space="0" w:color="auto"/>
                        <w:left w:val="none" w:sz="0" w:space="0" w:color="auto"/>
                        <w:bottom w:val="none" w:sz="0" w:space="0" w:color="auto"/>
                        <w:right w:val="none" w:sz="0" w:space="0" w:color="auto"/>
                      </w:divBdr>
                    </w:div>
                    <w:div w:id="1534881311">
                      <w:marLeft w:val="0"/>
                      <w:marRight w:val="0"/>
                      <w:marTop w:val="0"/>
                      <w:marBottom w:val="0"/>
                      <w:divBdr>
                        <w:top w:val="none" w:sz="0" w:space="0" w:color="auto"/>
                        <w:left w:val="none" w:sz="0" w:space="0" w:color="auto"/>
                        <w:bottom w:val="none" w:sz="0" w:space="0" w:color="auto"/>
                        <w:right w:val="none" w:sz="0" w:space="0" w:color="auto"/>
                      </w:divBdr>
                    </w:div>
                    <w:div w:id="1198615195">
                      <w:marLeft w:val="0"/>
                      <w:marRight w:val="0"/>
                      <w:marTop w:val="0"/>
                      <w:marBottom w:val="0"/>
                      <w:divBdr>
                        <w:top w:val="none" w:sz="0" w:space="0" w:color="auto"/>
                        <w:left w:val="none" w:sz="0" w:space="0" w:color="auto"/>
                        <w:bottom w:val="none" w:sz="0" w:space="0" w:color="auto"/>
                        <w:right w:val="none" w:sz="0" w:space="0" w:color="auto"/>
                      </w:divBdr>
                    </w:div>
                    <w:div w:id="1485507634">
                      <w:marLeft w:val="0"/>
                      <w:marRight w:val="0"/>
                      <w:marTop w:val="0"/>
                      <w:marBottom w:val="0"/>
                      <w:divBdr>
                        <w:top w:val="none" w:sz="0" w:space="0" w:color="auto"/>
                        <w:left w:val="none" w:sz="0" w:space="0" w:color="auto"/>
                        <w:bottom w:val="none" w:sz="0" w:space="0" w:color="auto"/>
                        <w:right w:val="none" w:sz="0" w:space="0" w:color="auto"/>
                      </w:divBdr>
                    </w:div>
                    <w:div w:id="1717050345">
                      <w:marLeft w:val="0"/>
                      <w:marRight w:val="0"/>
                      <w:marTop w:val="0"/>
                      <w:marBottom w:val="0"/>
                      <w:divBdr>
                        <w:top w:val="none" w:sz="0" w:space="0" w:color="auto"/>
                        <w:left w:val="none" w:sz="0" w:space="0" w:color="auto"/>
                        <w:bottom w:val="none" w:sz="0" w:space="0" w:color="auto"/>
                        <w:right w:val="none" w:sz="0" w:space="0" w:color="auto"/>
                      </w:divBdr>
                    </w:div>
                    <w:div w:id="1319579389">
                      <w:marLeft w:val="0"/>
                      <w:marRight w:val="0"/>
                      <w:marTop w:val="0"/>
                      <w:marBottom w:val="0"/>
                      <w:divBdr>
                        <w:top w:val="none" w:sz="0" w:space="0" w:color="auto"/>
                        <w:left w:val="none" w:sz="0" w:space="0" w:color="auto"/>
                        <w:bottom w:val="none" w:sz="0" w:space="0" w:color="auto"/>
                        <w:right w:val="none" w:sz="0" w:space="0" w:color="auto"/>
                      </w:divBdr>
                    </w:div>
                    <w:div w:id="1224680650">
                      <w:marLeft w:val="0"/>
                      <w:marRight w:val="0"/>
                      <w:marTop w:val="0"/>
                      <w:marBottom w:val="0"/>
                      <w:divBdr>
                        <w:top w:val="none" w:sz="0" w:space="0" w:color="auto"/>
                        <w:left w:val="none" w:sz="0" w:space="0" w:color="auto"/>
                        <w:bottom w:val="none" w:sz="0" w:space="0" w:color="auto"/>
                        <w:right w:val="none" w:sz="0" w:space="0" w:color="auto"/>
                      </w:divBdr>
                    </w:div>
                    <w:div w:id="1983928610">
                      <w:marLeft w:val="0"/>
                      <w:marRight w:val="0"/>
                      <w:marTop w:val="0"/>
                      <w:marBottom w:val="0"/>
                      <w:divBdr>
                        <w:top w:val="none" w:sz="0" w:space="0" w:color="auto"/>
                        <w:left w:val="none" w:sz="0" w:space="0" w:color="auto"/>
                        <w:bottom w:val="none" w:sz="0" w:space="0" w:color="auto"/>
                        <w:right w:val="none" w:sz="0" w:space="0" w:color="auto"/>
                      </w:divBdr>
                    </w:div>
                    <w:div w:id="381173880">
                      <w:marLeft w:val="0"/>
                      <w:marRight w:val="0"/>
                      <w:marTop w:val="0"/>
                      <w:marBottom w:val="0"/>
                      <w:divBdr>
                        <w:top w:val="none" w:sz="0" w:space="0" w:color="auto"/>
                        <w:left w:val="none" w:sz="0" w:space="0" w:color="auto"/>
                        <w:bottom w:val="none" w:sz="0" w:space="0" w:color="auto"/>
                        <w:right w:val="none" w:sz="0" w:space="0" w:color="auto"/>
                      </w:divBdr>
                    </w:div>
                    <w:div w:id="1559363628">
                      <w:marLeft w:val="0"/>
                      <w:marRight w:val="0"/>
                      <w:marTop w:val="0"/>
                      <w:marBottom w:val="0"/>
                      <w:divBdr>
                        <w:top w:val="none" w:sz="0" w:space="0" w:color="auto"/>
                        <w:left w:val="none" w:sz="0" w:space="0" w:color="auto"/>
                        <w:bottom w:val="none" w:sz="0" w:space="0" w:color="auto"/>
                        <w:right w:val="none" w:sz="0" w:space="0" w:color="auto"/>
                      </w:divBdr>
                    </w:div>
                    <w:div w:id="334040456">
                      <w:marLeft w:val="0"/>
                      <w:marRight w:val="0"/>
                      <w:marTop w:val="0"/>
                      <w:marBottom w:val="0"/>
                      <w:divBdr>
                        <w:top w:val="none" w:sz="0" w:space="0" w:color="auto"/>
                        <w:left w:val="none" w:sz="0" w:space="0" w:color="auto"/>
                        <w:bottom w:val="none" w:sz="0" w:space="0" w:color="auto"/>
                        <w:right w:val="none" w:sz="0" w:space="0" w:color="auto"/>
                      </w:divBdr>
                    </w:div>
                    <w:div w:id="649870160">
                      <w:marLeft w:val="0"/>
                      <w:marRight w:val="0"/>
                      <w:marTop w:val="0"/>
                      <w:marBottom w:val="0"/>
                      <w:divBdr>
                        <w:top w:val="none" w:sz="0" w:space="0" w:color="auto"/>
                        <w:left w:val="none" w:sz="0" w:space="0" w:color="auto"/>
                        <w:bottom w:val="none" w:sz="0" w:space="0" w:color="auto"/>
                        <w:right w:val="none" w:sz="0" w:space="0" w:color="auto"/>
                      </w:divBdr>
                    </w:div>
                    <w:div w:id="95105777">
                      <w:marLeft w:val="0"/>
                      <w:marRight w:val="0"/>
                      <w:marTop w:val="0"/>
                      <w:marBottom w:val="0"/>
                      <w:divBdr>
                        <w:top w:val="none" w:sz="0" w:space="0" w:color="auto"/>
                        <w:left w:val="none" w:sz="0" w:space="0" w:color="auto"/>
                        <w:bottom w:val="none" w:sz="0" w:space="0" w:color="auto"/>
                        <w:right w:val="none" w:sz="0" w:space="0" w:color="auto"/>
                      </w:divBdr>
                    </w:div>
                    <w:div w:id="1645772286">
                      <w:marLeft w:val="0"/>
                      <w:marRight w:val="0"/>
                      <w:marTop w:val="0"/>
                      <w:marBottom w:val="0"/>
                      <w:divBdr>
                        <w:top w:val="none" w:sz="0" w:space="0" w:color="auto"/>
                        <w:left w:val="none" w:sz="0" w:space="0" w:color="auto"/>
                        <w:bottom w:val="none" w:sz="0" w:space="0" w:color="auto"/>
                        <w:right w:val="none" w:sz="0" w:space="0" w:color="auto"/>
                      </w:divBdr>
                    </w:div>
                    <w:div w:id="387730605">
                      <w:marLeft w:val="0"/>
                      <w:marRight w:val="0"/>
                      <w:marTop w:val="0"/>
                      <w:marBottom w:val="0"/>
                      <w:divBdr>
                        <w:top w:val="none" w:sz="0" w:space="0" w:color="auto"/>
                        <w:left w:val="none" w:sz="0" w:space="0" w:color="auto"/>
                        <w:bottom w:val="none" w:sz="0" w:space="0" w:color="auto"/>
                        <w:right w:val="none" w:sz="0" w:space="0" w:color="auto"/>
                      </w:divBdr>
                    </w:div>
                    <w:div w:id="820074374">
                      <w:marLeft w:val="0"/>
                      <w:marRight w:val="0"/>
                      <w:marTop w:val="0"/>
                      <w:marBottom w:val="0"/>
                      <w:divBdr>
                        <w:top w:val="none" w:sz="0" w:space="0" w:color="auto"/>
                        <w:left w:val="none" w:sz="0" w:space="0" w:color="auto"/>
                        <w:bottom w:val="none" w:sz="0" w:space="0" w:color="auto"/>
                        <w:right w:val="none" w:sz="0" w:space="0" w:color="auto"/>
                      </w:divBdr>
                    </w:div>
                    <w:div w:id="1461335868">
                      <w:marLeft w:val="0"/>
                      <w:marRight w:val="0"/>
                      <w:marTop w:val="0"/>
                      <w:marBottom w:val="0"/>
                      <w:divBdr>
                        <w:top w:val="none" w:sz="0" w:space="0" w:color="auto"/>
                        <w:left w:val="none" w:sz="0" w:space="0" w:color="auto"/>
                        <w:bottom w:val="none" w:sz="0" w:space="0" w:color="auto"/>
                        <w:right w:val="none" w:sz="0" w:space="0" w:color="auto"/>
                      </w:divBdr>
                    </w:div>
                    <w:div w:id="341200315">
                      <w:marLeft w:val="0"/>
                      <w:marRight w:val="0"/>
                      <w:marTop w:val="0"/>
                      <w:marBottom w:val="0"/>
                      <w:divBdr>
                        <w:top w:val="none" w:sz="0" w:space="0" w:color="auto"/>
                        <w:left w:val="none" w:sz="0" w:space="0" w:color="auto"/>
                        <w:bottom w:val="none" w:sz="0" w:space="0" w:color="auto"/>
                        <w:right w:val="none" w:sz="0" w:space="0" w:color="auto"/>
                      </w:divBdr>
                    </w:div>
                    <w:div w:id="419105497">
                      <w:marLeft w:val="0"/>
                      <w:marRight w:val="0"/>
                      <w:marTop w:val="0"/>
                      <w:marBottom w:val="0"/>
                      <w:divBdr>
                        <w:top w:val="none" w:sz="0" w:space="0" w:color="auto"/>
                        <w:left w:val="none" w:sz="0" w:space="0" w:color="auto"/>
                        <w:bottom w:val="none" w:sz="0" w:space="0" w:color="auto"/>
                        <w:right w:val="none" w:sz="0" w:space="0" w:color="auto"/>
                      </w:divBdr>
                    </w:div>
                    <w:div w:id="7007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8845">
          <w:marLeft w:val="0"/>
          <w:marRight w:val="0"/>
          <w:marTop w:val="0"/>
          <w:marBottom w:val="0"/>
          <w:divBdr>
            <w:top w:val="none" w:sz="0" w:space="0" w:color="auto"/>
            <w:left w:val="none" w:sz="0" w:space="0" w:color="auto"/>
            <w:bottom w:val="none" w:sz="0" w:space="0" w:color="auto"/>
            <w:right w:val="none" w:sz="0" w:space="0" w:color="auto"/>
          </w:divBdr>
          <w:divsChild>
            <w:div w:id="1603218434">
              <w:marLeft w:val="0"/>
              <w:marRight w:val="0"/>
              <w:marTop w:val="0"/>
              <w:marBottom w:val="0"/>
              <w:divBdr>
                <w:top w:val="none" w:sz="0" w:space="0" w:color="auto"/>
                <w:left w:val="none" w:sz="0" w:space="0" w:color="auto"/>
                <w:bottom w:val="none" w:sz="0" w:space="0" w:color="auto"/>
                <w:right w:val="none" w:sz="0" w:space="0" w:color="auto"/>
              </w:divBdr>
              <w:divsChild>
                <w:div w:id="550074542">
                  <w:marLeft w:val="0"/>
                  <w:marRight w:val="0"/>
                  <w:marTop w:val="0"/>
                  <w:marBottom w:val="0"/>
                  <w:divBdr>
                    <w:top w:val="none" w:sz="0" w:space="0" w:color="auto"/>
                    <w:left w:val="none" w:sz="0" w:space="0" w:color="auto"/>
                    <w:bottom w:val="none" w:sz="0" w:space="0" w:color="auto"/>
                    <w:right w:val="none" w:sz="0" w:space="0" w:color="auto"/>
                  </w:divBdr>
                </w:div>
                <w:div w:id="1397895741">
                  <w:marLeft w:val="0"/>
                  <w:marRight w:val="0"/>
                  <w:marTop w:val="0"/>
                  <w:marBottom w:val="0"/>
                  <w:divBdr>
                    <w:top w:val="none" w:sz="0" w:space="0" w:color="auto"/>
                    <w:left w:val="none" w:sz="0" w:space="0" w:color="auto"/>
                    <w:bottom w:val="none" w:sz="0" w:space="0" w:color="auto"/>
                    <w:right w:val="none" w:sz="0" w:space="0" w:color="auto"/>
                  </w:divBdr>
                </w:div>
                <w:div w:id="1689916140">
                  <w:marLeft w:val="0"/>
                  <w:marRight w:val="0"/>
                  <w:marTop w:val="0"/>
                  <w:marBottom w:val="0"/>
                  <w:divBdr>
                    <w:top w:val="none" w:sz="0" w:space="0" w:color="auto"/>
                    <w:left w:val="none" w:sz="0" w:space="0" w:color="auto"/>
                    <w:bottom w:val="none" w:sz="0" w:space="0" w:color="auto"/>
                    <w:right w:val="none" w:sz="0" w:space="0" w:color="auto"/>
                  </w:divBdr>
                </w:div>
                <w:div w:id="115952793">
                  <w:marLeft w:val="0"/>
                  <w:marRight w:val="0"/>
                  <w:marTop w:val="0"/>
                  <w:marBottom w:val="0"/>
                  <w:divBdr>
                    <w:top w:val="none" w:sz="0" w:space="0" w:color="auto"/>
                    <w:left w:val="none" w:sz="0" w:space="0" w:color="auto"/>
                    <w:bottom w:val="none" w:sz="0" w:space="0" w:color="auto"/>
                    <w:right w:val="none" w:sz="0" w:space="0" w:color="auto"/>
                  </w:divBdr>
                </w:div>
                <w:div w:id="432094721">
                  <w:marLeft w:val="0"/>
                  <w:marRight w:val="0"/>
                  <w:marTop w:val="0"/>
                  <w:marBottom w:val="0"/>
                  <w:divBdr>
                    <w:top w:val="none" w:sz="0" w:space="0" w:color="auto"/>
                    <w:left w:val="none" w:sz="0" w:space="0" w:color="auto"/>
                    <w:bottom w:val="none" w:sz="0" w:space="0" w:color="auto"/>
                    <w:right w:val="none" w:sz="0" w:space="0" w:color="auto"/>
                  </w:divBdr>
                </w:div>
                <w:div w:id="948659128">
                  <w:marLeft w:val="0"/>
                  <w:marRight w:val="0"/>
                  <w:marTop w:val="0"/>
                  <w:marBottom w:val="0"/>
                  <w:divBdr>
                    <w:top w:val="none" w:sz="0" w:space="0" w:color="auto"/>
                    <w:left w:val="none" w:sz="0" w:space="0" w:color="auto"/>
                    <w:bottom w:val="none" w:sz="0" w:space="0" w:color="auto"/>
                    <w:right w:val="none" w:sz="0" w:space="0" w:color="auto"/>
                  </w:divBdr>
                </w:div>
                <w:div w:id="995112484">
                  <w:marLeft w:val="0"/>
                  <w:marRight w:val="0"/>
                  <w:marTop w:val="0"/>
                  <w:marBottom w:val="0"/>
                  <w:divBdr>
                    <w:top w:val="none" w:sz="0" w:space="0" w:color="auto"/>
                    <w:left w:val="none" w:sz="0" w:space="0" w:color="auto"/>
                    <w:bottom w:val="none" w:sz="0" w:space="0" w:color="auto"/>
                    <w:right w:val="none" w:sz="0" w:space="0" w:color="auto"/>
                  </w:divBdr>
                </w:div>
                <w:div w:id="592318636">
                  <w:marLeft w:val="0"/>
                  <w:marRight w:val="0"/>
                  <w:marTop w:val="0"/>
                  <w:marBottom w:val="0"/>
                  <w:divBdr>
                    <w:top w:val="none" w:sz="0" w:space="0" w:color="auto"/>
                    <w:left w:val="none" w:sz="0" w:space="0" w:color="auto"/>
                    <w:bottom w:val="none" w:sz="0" w:space="0" w:color="auto"/>
                    <w:right w:val="none" w:sz="0" w:space="0" w:color="auto"/>
                  </w:divBdr>
                </w:div>
                <w:div w:id="767580464">
                  <w:marLeft w:val="0"/>
                  <w:marRight w:val="0"/>
                  <w:marTop w:val="0"/>
                  <w:marBottom w:val="0"/>
                  <w:divBdr>
                    <w:top w:val="none" w:sz="0" w:space="0" w:color="auto"/>
                    <w:left w:val="none" w:sz="0" w:space="0" w:color="auto"/>
                    <w:bottom w:val="none" w:sz="0" w:space="0" w:color="auto"/>
                    <w:right w:val="none" w:sz="0" w:space="0" w:color="auto"/>
                  </w:divBdr>
                </w:div>
                <w:div w:id="764687090">
                  <w:marLeft w:val="0"/>
                  <w:marRight w:val="0"/>
                  <w:marTop w:val="0"/>
                  <w:marBottom w:val="0"/>
                  <w:divBdr>
                    <w:top w:val="none" w:sz="0" w:space="0" w:color="auto"/>
                    <w:left w:val="none" w:sz="0" w:space="0" w:color="auto"/>
                    <w:bottom w:val="none" w:sz="0" w:space="0" w:color="auto"/>
                    <w:right w:val="none" w:sz="0" w:space="0" w:color="auto"/>
                  </w:divBdr>
                </w:div>
                <w:div w:id="318844673">
                  <w:marLeft w:val="0"/>
                  <w:marRight w:val="0"/>
                  <w:marTop w:val="0"/>
                  <w:marBottom w:val="0"/>
                  <w:divBdr>
                    <w:top w:val="none" w:sz="0" w:space="0" w:color="auto"/>
                    <w:left w:val="none" w:sz="0" w:space="0" w:color="auto"/>
                    <w:bottom w:val="none" w:sz="0" w:space="0" w:color="auto"/>
                    <w:right w:val="none" w:sz="0" w:space="0" w:color="auto"/>
                  </w:divBdr>
                </w:div>
                <w:div w:id="1180312112">
                  <w:marLeft w:val="0"/>
                  <w:marRight w:val="0"/>
                  <w:marTop w:val="0"/>
                  <w:marBottom w:val="0"/>
                  <w:divBdr>
                    <w:top w:val="none" w:sz="0" w:space="0" w:color="auto"/>
                    <w:left w:val="none" w:sz="0" w:space="0" w:color="auto"/>
                    <w:bottom w:val="none" w:sz="0" w:space="0" w:color="auto"/>
                    <w:right w:val="none" w:sz="0" w:space="0" w:color="auto"/>
                  </w:divBdr>
                </w:div>
                <w:div w:id="511458431">
                  <w:marLeft w:val="0"/>
                  <w:marRight w:val="0"/>
                  <w:marTop w:val="0"/>
                  <w:marBottom w:val="0"/>
                  <w:divBdr>
                    <w:top w:val="none" w:sz="0" w:space="0" w:color="auto"/>
                    <w:left w:val="none" w:sz="0" w:space="0" w:color="auto"/>
                    <w:bottom w:val="none" w:sz="0" w:space="0" w:color="auto"/>
                    <w:right w:val="none" w:sz="0" w:space="0" w:color="auto"/>
                  </w:divBdr>
                </w:div>
                <w:div w:id="1913393825">
                  <w:marLeft w:val="0"/>
                  <w:marRight w:val="0"/>
                  <w:marTop w:val="0"/>
                  <w:marBottom w:val="0"/>
                  <w:divBdr>
                    <w:top w:val="none" w:sz="0" w:space="0" w:color="auto"/>
                    <w:left w:val="none" w:sz="0" w:space="0" w:color="auto"/>
                    <w:bottom w:val="none" w:sz="0" w:space="0" w:color="auto"/>
                    <w:right w:val="none" w:sz="0" w:space="0" w:color="auto"/>
                  </w:divBdr>
                </w:div>
                <w:div w:id="925378916">
                  <w:marLeft w:val="0"/>
                  <w:marRight w:val="0"/>
                  <w:marTop w:val="0"/>
                  <w:marBottom w:val="0"/>
                  <w:divBdr>
                    <w:top w:val="none" w:sz="0" w:space="0" w:color="auto"/>
                    <w:left w:val="none" w:sz="0" w:space="0" w:color="auto"/>
                    <w:bottom w:val="none" w:sz="0" w:space="0" w:color="auto"/>
                    <w:right w:val="none" w:sz="0" w:space="0" w:color="auto"/>
                  </w:divBdr>
                </w:div>
                <w:div w:id="1952469186">
                  <w:marLeft w:val="0"/>
                  <w:marRight w:val="0"/>
                  <w:marTop w:val="0"/>
                  <w:marBottom w:val="0"/>
                  <w:divBdr>
                    <w:top w:val="none" w:sz="0" w:space="0" w:color="auto"/>
                    <w:left w:val="none" w:sz="0" w:space="0" w:color="auto"/>
                    <w:bottom w:val="none" w:sz="0" w:space="0" w:color="auto"/>
                    <w:right w:val="none" w:sz="0" w:space="0" w:color="auto"/>
                  </w:divBdr>
                </w:div>
                <w:div w:id="916524276">
                  <w:marLeft w:val="0"/>
                  <w:marRight w:val="0"/>
                  <w:marTop w:val="0"/>
                  <w:marBottom w:val="0"/>
                  <w:divBdr>
                    <w:top w:val="none" w:sz="0" w:space="0" w:color="auto"/>
                    <w:left w:val="none" w:sz="0" w:space="0" w:color="auto"/>
                    <w:bottom w:val="none" w:sz="0" w:space="0" w:color="auto"/>
                    <w:right w:val="none" w:sz="0" w:space="0" w:color="auto"/>
                  </w:divBdr>
                </w:div>
                <w:div w:id="995960326">
                  <w:marLeft w:val="0"/>
                  <w:marRight w:val="0"/>
                  <w:marTop w:val="0"/>
                  <w:marBottom w:val="0"/>
                  <w:divBdr>
                    <w:top w:val="none" w:sz="0" w:space="0" w:color="auto"/>
                    <w:left w:val="none" w:sz="0" w:space="0" w:color="auto"/>
                    <w:bottom w:val="none" w:sz="0" w:space="0" w:color="auto"/>
                    <w:right w:val="none" w:sz="0" w:space="0" w:color="auto"/>
                  </w:divBdr>
                  <w:divsChild>
                    <w:div w:id="69468532">
                      <w:marLeft w:val="0"/>
                      <w:marRight w:val="0"/>
                      <w:marTop w:val="0"/>
                      <w:marBottom w:val="0"/>
                      <w:divBdr>
                        <w:top w:val="none" w:sz="0" w:space="0" w:color="auto"/>
                        <w:left w:val="none" w:sz="0" w:space="0" w:color="auto"/>
                        <w:bottom w:val="none" w:sz="0" w:space="0" w:color="auto"/>
                        <w:right w:val="none" w:sz="0" w:space="0" w:color="auto"/>
                      </w:divBdr>
                    </w:div>
                    <w:div w:id="993945637">
                      <w:marLeft w:val="0"/>
                      <w:marRight w:val="0"/>
                      <w:marTop w:val="0"/>
                      <w:marBottom w:val="0"/>
                      <w:divBdr>
                        <w:top w:val="none" w:sz="0" w:space="0" w:color="auto"/>
                        <w:left w:val="none" w:sz="0" w:space="0" w:color="auto"/>
                        <w:bottom w:val="none" w:sz="0" w:space="0" w:color="auto"/>
                        <w:right w:val="none" w:sz="0" w:space="0" w:color="auto"/>
                      </w:divBdr>
                    </w:div>
                    <w:div w:id="216746086">
                      <w:marLeft w:val="0"/>
                      <w:marRight w:val="0"/>
                      <w:marTop w:val="0"/>
                      <w:marBottom w:val="0"/>
                      <w:divBdr>
                        <w:top w:val="none" w:sz="0" w:space="0" w:color="auto"/>
                        <w:left w:val="none" w:sz="0" w:space="0" w:color="auto"/>
                        <w:bottom w:val="none" w:sz="0" w:space="0" w:color="auto"/>
                        <w:right w:val="none" w:sz="0" w:space="0" w:color="auto"/>
                      </w:divBdr>
                    </w:div>
                    <w:div w:id="390738673">
                      <w:marLeft w:val="0"/>
                      <w:marRight w:val="0"/>
                      <w:marTop w:val="0"/>
                      <w:marBottom w:val="0"/>
                      <w:divBdr>
                        <w:top w:val="none" w:sz="0" w:space="0" w:color="auto"/>
                        <w:left w:val="none" w:sz="0" w:space="0" w:color="auto"/>
                        <w:bottom w:val="none" w:sz="0" w:space="0" w:color="auto"/>
                        <w:right w:val="none" w:sz="0" w:space="0" w:color="auto"/>
                      </w:divBdr>
                    </w:div>
                    <w:div w:id="1495418354">
                      <w:marLeft w:val="0"/>
                      <w:marRight w:val="0"/>
                      <w:marTop w:val="0"/>
                      <w:marBottom w:val="0"/>
                      <w:divBdr>
                        <w:top w:val="none" w:sz="0" w:space="0" w:color="auto"/>
                        <w:left w:val="none" w:sz="0" w:space="0" w:color="auto"/>
                        <w:bottom w:val="none" w:sz="0" w:space="0" w:color="auto"/>
                        <w:right w:val="none" w:sz="0" w:space="0" w:color="auto"/>
                      </w:divBdr>
                    </w:div>
                    <w:div w:id="1737895410">
                      <w:marLeft w:val="0"/>
                      <w:marRight w:val="0"/>
                      <w:marTop w:val="0"/>
                      <w:marBottom w:val="0"/>
                      <w:divBdr>
                        <w:top w:val="none" w:sz="0" w:space="0" w:color="auto"/>
                        <w:left w:val="none" w:sz="0" w:space="0" w:color="auto"/>
                        <w:bottom w:val="none" w:sz="0" w:space="0" w:color="auto"/>
                        <w:right w:val="none" w:sz="0" w:space="0" w:color="auto"/>
                      </w:divBdr>
                    </w:div>
                    <w:div w:id="749158248">
                      <w:marLeft w:val="0"/>
                      <w:marRight w:val="0"/>
                      <w:marTop w:val="0"/>
                      <w:marBottom w:val="0"/>
                      <w:divBdr>
                        <w:top w:val="none" w:sz="0" w:space="0" w:color="auto"/>
                        <w:left w:val="none" w:sz="0" w:space="0" w:color="auto"/>
                        <w:bottom w:val="none" w:sz="0" w:space="0" w:color="auto"/>
                        <w:right w:val="none" w:sz="0" w:space="0" w:color="auto"/>
                      </w:divBdr>
                    </w:div>
                    <w:div w:id="464397472">
                      <w:marLeft w:val="0"/>
                      <w:marRight w:val="0"/>
                      <w:marTop w:val="0"/>
                      <w:marBottom w:val="0"/>
                      <w:divBdr>
                        <w:top w:val="none" w:sz="0" w:space="0" w:color="auto"/>
                        <w:left w:val="none" w:sz="0" w:space="0" w:color="auto"/>
                        <w:bottom w:val="none" w:sz="0" w:space="0" w:color="auto"/>
                        <w:right w:val="none" w:sz="0" w:space="0" w:color="auto"/>
                      </w:divBdr>
                    </w:div>
                    <w:div w:id="492797653">
                      <w:marLeft w:val="0"/>
                      <w:marRight w:val="0"/>
                      <w:marTop w:val="0"/>
                      <w:marBottom w:val="0"/>
                      <w:divBdr>
                        <w:top w:val="none" w:sz="0" w:space="0" w:color="auto"/>
                        <w:left w:val="none" w:sz="0" w:space="0" w:color="auto"/>
                        <w:bottom w:val="none" w:sz="0" w:space="0" w:color="auto"/>
                        <w:right w:val="none" w:sz="0" w:space="0" w:color="auto"/>
                      </w:divBdr>
                    </w:div>
                    <w:div w:id="1497039593">
                      <w:marLeft w:val="0"/>
                      <w:marRight w:val="0"/>
                      <w:marTop w:val="0"/>
                      <w:marBottom w:val="0"/>
                      <w:divBdr>
                        <w:top w:val="none" w:sz="0" w:space="0" w:color="auto"/>
                        <w:left w:val="none" w:sz="0" w:space="0" w:color="auto"/>
                        <w:bottom w:val="none" w:sz="0" w:space="0" w:color="auto"/>
                        <w:right w:val="none" w:sz="0" w:space="0" w:color="auto"/>
                      </w:divBdr>
                    </w:div>
                    <w:div w:id="893345981">
                      <w:marLeft w:val="0"/>
                      <w:marRight w:val="0"/>
                      <w:marTop w:val="0"/>
                      <w:marBottom w:val="0"/>
                      <w:divBdr>
                        <w:top w:val="none" w:sz="0" w:space="0" w:color="auto"/>
                        <w:left w:val="none" w:sz="0" w:space="0" w:color="auto"/>
                        <w:bottom w:val="none" w:sz="0" w:space="0" w:color="auto"/>
                        <w:right w:val="none" w:sz="0" w:space="0" w:color="auto"/>
                      </w:divBdr>
                    </w:div>
                    <w:div w:id="1551117091">
                      <w:marLeft w:val="0"/>
                      <w:marRight w:val="0"/>
                      <w:marTop w:val="0"/>
                      <w:marBottom w:val="0"/>
                      <w:divBdr>
                        <w:top w:val="none" w:sz="0" w:space="0" w:color="auto"/>
                        <w:left w:val="none" w:sz="0" w:space="0" w:color="auto"/>
                        <w:bottom w:val="none" w:sz="0" w:space="0" w:color="auto"/>
                        <w:right w:val="none" w:sz="0" w:space="0" w:color="auto"/>
                      </w:divBdr>
                    </w:div>
                    <w:div w:id="1858499585">
                      <w:marLeft w:val="0"/>
                      <w:marRight w:val="0"/>
                      <w:marTop w:val="0"/>
                      <w:marBottom w:val="0"/>
                      <w:divBdr>
                        <w:top w:val="none" w:sz="0" w:space="0" w:color="auto"/>
                        <w:left w:val="none" w:sz="0" w:space="0" w:color="auto"/>
                        <w:bottom w:val="none" w:sz="0" w:space="0" w:color="auto"/>
                        <w:right w:val="none" w:sz="0" w:space="0" w:color="auto"/>
                      </w:divBdr>
                    </w:div>
                    <w:div w:id="1690645449">
                      <w:marLeft w:val="0"/>
                      <w:marRight w:val="0"/>
                      <w:marTop w:val="0"/>
                      <w:marBottom w:val="0"/>
                      <w:divBdr>
                        <w:top w:val="none" w:sz="0" w:space="0" w:color="auto"/>
                        <w:left w:val="none" w:sz="0" w:space="0" w:color="auto"/>
                        <w:bottom w:val="none" w:sz="0" w:space="0" w:color="auto"/>
                        <w:right w:val="none" w:sz="0" w:space="0" w:color="auto"/>
                      </w:divBdr>
                    </w:div>
                    <w:div w:id="1130518741">
                      <w:marLeft w:val="0"/>
                      <w:marRight w:val="0"/>
                      <w:marTop w:val="0"/>
                      <w:marBottom w:val="0"/>
                      <w:divBdr>
                        <w:top w:val="none" w:sz="0" w:space="0" w:color="auto"/>
                        <w:left w:val="none" w:sz="0" w:space="0" w:color="auto"/>
                        <w:bottom w:val="none" w:sz="0" w:space="0" w:color="auto"/>
                        <w:right w:val="none" w:sz="0" w:space="0" w:color="auto"/>
                      </w:divBdr>
                    </w:div>
                    <w:div w:id="2099279483">
                      <w:marLeft w:val="0"/>
                      <w:marRight w:val="0"/>
                      <w:marTop w:val="0"/>
                      <w:marBottom w:val="0"/>
                      <w:divBdr>
                        <w:top w:val="none" w:sz="0" w:space="0" w:color="auto"/>
                        <w:left w:val="none" w:sz="0" w:space="0" w:color="auto"/>
                        <w:bottom w:val="none" w:sz="0" w:space="0" w:color="auto"/>
                        <w:right w:val="none" w:sz="0" w:space="0" w:color="auto"/>
                      </w:divBdr>
                    </w:div>
                    <w:div w:id="590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872073">
          <w:marLeft w:val="0"/>
          <w:marRight w:val="0"/>
          <w:marTop w:val="0"/>
          <w:marBottom w:val="0"/>
          <w:divBdr>
            <w:top w:val="none" w:sz="0" w:space="0" w:color="auto"/>
            <w:left w:val="none" w:sz="0" w:space="0" w:color="auto"/>
            <w:bottom w:val="none" w:sz="0" w:space="0" w:color="auto"/>
            <w:right w:val="none" w:sz="0" w:space="0" w:color="auto"/>
          </w:divBdr>
          <w:divsChild>
            <w:div w:id="424762484">
              <w:marLeft w:val="0"/>
              <w:marRight w:val="0"/>
              <w:marTop w:val="0"/>
              <w:marBottom w:val="0"/>
              <w:divBdr>
                <w:top w:val="none" w:sz="0" w:space="0" w:color="auto"/>
                <w:left w:val="none" w:sz="0" w:space="0" w:color="auto"/>
                <w:bottom w:val="none" w:sz="0" w:space="0" w:color="auto"/>
                <w:right w:val="none" w:sz="0" w:space="0" w:color="auto"/>
              </w:divBdr>
              <w:divsChild>
                <w:div w:id="365257702">
                  <w:marLeft w:val="0"/>
                  <w:marRight w:val="0"/>
                  <w:marTop w:val="0"/>
                  <w:marBottom w:val="0"/>
                  <w:divBdr>
                    <w:top w:val="none" w:sz="0" w:space="0" w:color="auto"/>
                    <w:left w:val="none" w:sz="0" w:space="0" w:color="auto"/>
                    <w:bottom w:val="none" w:sz="0" w:space="0" w:color="auto"/>
                    <w:right w:val="none" w:sz="0" w:space="0" w:color="auto"/>
                  </w:divBdr>
                </w:div>
                <w:div w:id="267549910">
                  <w:marLeft w:val="0"/>
                  <w:marRight w:val="0"/>
                  <w:marTop w:val="0"/>
                  <w:marBottom w:val="0"/>
                  <w:divBdr>
                    <w:top w:val="none" w:sz="0" w:space="0" w:color="auto"/>
                    <w:left w:val="none" w:sz="0" w:space="0" w:color="auto"/>
                    <w:bottom w:val="none" w:sz="0" w:space="0" w:color="auto"/>
                    <w:right w:val="none" w:sz="0" w:space="0" w:color="auto"/>
                  </w:divBdr>
                </w:div>
                <w:div w:id="1366953198">
                  <w:marLeft w:val="0"/>
                  <w:marRight w:val="0"/>
                  <w:marTop w:val="0"/>
                  <w:marBottom w:val="0"/>
                  <w:divBdr>
                    <w:top w:val="none" w:sz="0" w:space="0" w:color="auto"/>
                    <w:left w:val="none" w:sz="0" w:space="0" w:color="auto"/>
                    <w:bottom w:val="none" w:sz="0" w:space="0" w:color="auto"/>
                    <w:right w:val="none" w:sz="0" w:space="0" w:color="auto"/>
                  </w:divBdr>
                </w:div>
                <w:div w:id="127356306">
                  <w:marLeft w:val="0"/>
                  <w:marRight w:val="0"/>
                  <w:marTop w:val="0"/>
                  <w:marBottom w:val="0"/>
                  <w:divBdr>
                    <w:top w:val="none" w:sz="0" w:space="0" w:color="auto"/>
                    <w:left w:val="none" w:sz="0" w:space="0" w:color="auto"/>
                    <w:bottom w:val="none" w:sz="0" w:space="0" w:color="auto"/>
                    <w:right w:val="none" w:sz="0" w:space="0" w:color="auto"/>
                  </w:divBdr>
                </w:div>
                <w:div w:id="2056419089">
                  <w:marLeft w:val="0"/>
                  <w:marRight w:val="0"/>
                  <w:marTop w:val="0"/>
                  <w:marBottom w:val="0"/>
                  <w:divBdr>
                    <w:top w:val="none" w:sz="0" w:space="0" w:color="auto"/>
                    <w:left w:val="none" w:sz="0" w:space="0" w:color="auto"/>
                    <w:bottom w:val="none" w:sz="0" w:space="0" w:color="auto"/>
                    <w:right w:val="none" w:sz="0" w:space="0" w:color="auto"/>
                  </w:divBdr>
                </w:div>
                <w:div w:id="1694837357">
                  <w:marLeft w:val="0"/>
                  <w:marRight w:val="0"/>
                  <w:marTop w:val="0"/>
                  <w:marBottom w:val="0"/>
                  <w:divBdr>
                    <w:top w:val="none" w:sz="0" w:space="0" w:color="auto"/>
                    <w:left w:val="none" w:sz="0" w:space="0" w:color="auto"/>
                    <w:bottom w:val="none" w:sz="0" w:space="0" w:color="auto"/>
                    <w:right w:val="none" w:sz="0" w:space="0" w:color="auto"/>
                  </w:divBdr>
                </w:div>
                <w:div w:id="625547634">
                  <w:marLeft w:val="0"/>
                  <w:marRight w:val="0"/>
                  <w:marTop w:val="0"/>
                  <w:marBottom w:val="0"/>
                  <w:divBdr>
                    <w:top w:val="none" w:sz="0" w:space="0" w:color="auto"/>
                    <w:left w:val="none" w:sz="0" w:space="0" w:color="auto"/>
                    <w:bottom w:val="none" w:sz="0" w:space="0" w:color="auto"/>
                    <w:right w:val="none" w:sz="0" w:space="0" w:color="auto"/>
                  </w:divBdr>
                </w:div>
                <w:div w:id="887910879">
                  <w:marLeft w:val="0"/>
                  <w:marRight w:val="0"/>
                  <w:marTop w:val="0"/>
                  <w:marBottom w:val="0"/>
                  <w:divBdr>
                    <w:top w:val="none" w:sz="0" w:space="0" w:color="auto"/>
                    <w:left w:val="none" w:sz="0" w:space="0" w:color="auto"/>
                    <w:bottom w:val="none" w:sz="0" w:space="0" w:color="auto"/>
                    <w:right w:val="none" w:sz="0" w:space="0" w:color="auto"/>
                  </w:divBdr>
                </w:div>
                <w:div w:id="724764911">
                  <w:marLeft w:val="0"/>
                  <w:marRight w:val="0"/>
                  <w:marTop w:val="0"/>
                  <w:marBottom w:val="0"/>
                  <w:divBdr>
                    <w:top w:val="none" w:sz="0" w:space="0" w:color="auto"/>
                    <w:left w:val="none" w:sz="0" w:space="0" w:color="auto"/>
                    <w:bottom w:val="none" w:sz="0" w:space="0" w:color="auto"/>
                    <w:right w:val="none" w:sz="0" w:space="0" w:color="auto"/>
                  </w:divBdr>
                </w:div>
                <w:div w:id="1347824939">
                  <w:marLeft w:val="0"/>
                  <w:marRight w:val="0"/>
                  <w:marTop w:val="0"/>
                  <w:marBottom w:val="0"/>
                  <w:divBdr>
                    <w:top w:val="none" w:sz="0" w:space="0" w:color="auto"/>
                    <w:left w:val="none" w:sz="0" w:space="0" w:color="auto"/>
                    <w:bottom w:val="none" w:sz="0" w:space="0" w:color="auto"/>
                    <w:right w:val="none" w:sz="0" w:space="0" w:color="auto"/>
                  </w:divBdr>
                </w:div>
                <w:div w:id="1448693122">
                  <w:marLeft w:val="0"/>
                  <w:marRight w:val="0"/>
                  <w:marTop w:val="0"/>
                  <w:marBottom w:val="0"/>
                  <w:divBdr>
                    <w:top w:val="none" w:sz="0" w:space="0" w:color="auto"/>
                    <w:left w:val="none" w:sz="0" w:space="0" w:color="auto"/>
                    <w:bottom w:val="none" w:sz="0" w:space="0" w:color="auto"/>
                    <w:right w:val="none" w:sz="0" w:space="0" w:color="auto"/>
                  </w:divBdr>
                </w:div>
                <w:div w:id="71051519">
                  <w:marLeft w:val="0"/>
                  <w:marRight w:val="0"/>
                  <w:marTop w:val="0"/>
                  <w:marBottom w:val="0"/>
                  <w:divBdr>
                    <w:top w:val="none" w:sz="0" w:space="0" w:color="auto"/>
                    <w:left w:val="none" w:sz="0" w:space="0" w:color="auto"/>
                    <w:bottom w:val="none" w:sz="0" w:space="0" w:color="auto"/>
                    <w:right w:val="none" w:sz="0" w:space="0" w:color="auto"/>
                  </w:divBdr>
                </w:div>
                <w:div w:id="1414669702">
                  <w:marLeft w:val="0"/>
                  <w:marRight w:val="0"/>
                  <w:marTop w:val="0"/>
                  <w:marBottom w:val="0"/>
                  <w:divBdr>
                    <w:top w:val="none" w:sz="0" w:space="0" w:color="auto"/>
                    <w:left w:val="none" w:sz="0" w:space="0" w:color="auto"/>
                    <w:bottom w:val="none" w:sz="0" w:space="0" w:color="auto"/>
                    <w:right w:val="none" w:sz="0" w:space="0" w:color="auto"/>
                  </w:divBdr>
                </w:div>
                <w:div w:id="726223177">
                  <w:marLeft w:val="0"/>
                  <w:marRight w:val="0"/>
                  <w:marTop w:val="0"/>
                  <w:marBottom w:val="0"/>
                  <w:divBdr>
                    <w:top w:val="none" w:sz="0" w:space="0" w:color="auto"/>
                    <w:left w:val="none" w:sz="0" w:space="0" w:color="auto"/>
                    <w:bottom w:val="none" w:sz="0" w:space="0" w:color="auto"/>
                    <w:right w:val="none" w:sz="0" w:space="0" w:color="auto"/>
                  </w:divBdr>
                </w:div>
                <w:div w:id="417406337">
                  <w:marLeft w:val="0"/>
                  <w:marRight w:val="0"/>
                  <w:marTop w:val="0"/>
                  <w:marBottom w:val="0"/>
                  <w:divBdr>
                    <w:top w:val="none" w:sz="0" w:space="0" w:color="auto"/>
                    <w:left w:val="none" w:sz="0" w:space="0" w:color="auto"/>
                    <w:bottom w:val="none" w:sz="0" w:space="0" w:color="auto"/>
                    <w:right w:val="none" w:sz="0" w:space="0" w:color="auto"/>
                  </w:divBdr>
                </w:div>
                <w:div w:id="239145896">
                  <w:marLeft w:val="0"/>
                  <w:marRight w:val="0"/>
                  <w:marTop w:val="0"/>
                  <w:marBottom w:val="0"/>
                  <w:divBdr>
                    <w:top w:val="none" w:sz="0" w:space="0" w:color="auto"/>
                    <w:left w:val="none" w:sz="0" w:space="0" w:color="auto"/>
                    <w:bottom w:val="none" w:sz="0" w:space="0" w:color="auto"/>
                    <w:right w:val="none" w:sz="0" w:space="0" w:color="auto"/>
                  </w:divBdr>
                  <w:divsChild>
                    <w:div w:id="1998872456">
                      <w:marLeft w:val="0"/>
                      <w:marRight w:val="0"/>
                      <w:marTop w:val="0"/>
                      <w:marBottom w:val="0"/>
                      <w:divBdr>
                        <w:top w:val="none" w:sz="0" w:space="0" w:color="auto"/>
                        <w:left w:val="none" w:sz="0" w:space="0" w:color="auto"/>
                        <w:bottom w:val="none" w:sz="0" w:space="0" w:color="auto"/>
                        <w:right w:val="none" w:sz="0" w:space="0" w:color="auto"/>
                      </w:divBdr>
                    </w:div>
                    <w:div w:id="442581131">
                      <w:marLeft w:val="0"/>
                      <w:marRight w:val="0"/>
                      <w:marTop w:val="0"/>
                      <w:marBottom w:val="0"/>
                      <w:divBdr>
                        <w:top w:val="none" w:sz="0" w:space="0" w:color="auto"/>
                        <w:left w:val="none" w:sz="0" w:space="0" w:color="auto"/>
                        <w:bottom w:val="none" w:sz="0" w:space="0" w:color="auto"/>
                        <w:right w:val="none" w:sz="0" w:space="0" w:color="auto"/>
                      </w:divBdr>
                    </w:div>
                    <w:div w:id="734668879">
                      <w:marLeft w:val="0"/>
                      <w:marRight w:val="0"/>
                      <w:marTop w:val="0"/>
                      <w:marBottom w:val="0"/>
                      <w:divBdr>
                        <w:top w:val="none" w:sz="0" w:space="0" w:color="auto"/>
                        <w:left w:val="none" w:sz="0" w:space="0" w:color="auto"/>
                        <w:bottom w:val="none" w:sz="0" w:space="0" w:color="auto"/>
                        <w:right w:val="none" w:sz="0" w:space="0" w:color="auto"/>
                      </w:divBdr>
                    </w:div>
                    <w:div w:id="1837498683">
                      <w:marLeft w:val="0"/>
                      <w:marRight w:val="0"/>
                      <w:marTop w:val="0"/>
                      <w:marBottom w:val="0"/>
                      <w:divBdr>
                        <w:top w:val="none" w:sz="0" w:space="0" w:color="auto"/>
                        <w:left w:val="none" w:sz="0" w:space="0" w:color="auto"/>
                        <w:bottom w:val="none" w:sz="0" w:space="0" w:color="auto"/>
                        <w:right w:val="none" w:sz="0" w:space="0" w:color="auto"/>
                      </w:divBdr>
                    </w:div>
                    <w:div w:id="1131558597">
                      <w:marLeft w:val="0"/>
                      <w:marRight w:val="0"/>
                      <w:marTop w:val="0"/>
                      <w:marBottom w:val="0"/>
                      <w:divBdr>
                        <w:top w:val="none" w:sz="0" w:space="0" w:color="auto"/>
                        <w:left w:val="none" w:sz="0" w:space="0" w:color="auto"/>
                        <w:bottom w:val="none" w:sz="0" w:space="0" w:color="auto"/>
                        <w:right w:val="none" w:sz="0" w:space="0" w:color="auto"/>
                      </w:divBdr>
                    </w:div>
                    <w:div w:id="1051854420">
                      <w:marLeft w:val="0"/>
                      <w:marRight w:val="0"/>
                      <w:marTop w:val="0"/>
                      <w:marBottom w:val="0"/>
                      <w:divBdr>
                        <w:top w:val="none" w:sz="0" w:space="0" w:color="auto"/>
                        <w:left w:val="none" w:sz="0" w:space="0" w:color="auto"/>
                        <w:bottom w:val="none" w:sz="0" w:space="0" w:color="auto"/>
                        <w:right w:val="none" w:sz="0" w:space="0" w:color="auto"/>
                      </w:divBdr>
                    </w:div>
                    <w:div w:id="1069767446">
                      <w:marLeft w:val="0"/>
                      <w:marRight w:val="0"/>
                      <w:marTop w:val="0"/>
                      <w:marBottom w:val="0"/>
                      <w:divBdr>
                        <w:top w:val="none" w:sz="0" w:space="0" w:color="auto"/>
                        <w:left w:val="none" w:sz="0" w:space="0" w:color="auto"/>
                        <w:bottom w:val="none" w:sz="0" w:space="0" w:color="auto"/>
                        <w:right w:val="none" w:sz="0" w:space="0" w:color="auto"/>
                      </w:divBdr>
                    </w:div>
                    <w:div w:id="98912714">
                      <w:marLeft w:val="0"/>
                      <w:marRight w:val="0"/>
                      <w:marTop w:val="0"/>
                      <w:marBottom w:val="0"/>
                      <w:divBdr>
                        <w:top w:val="none" w:sz="0" w:space="0" w:color="auto"/>
                        <w:left w:val="none" w:sz="0" w:space="0" w:color="auto"/>
                        <w:bottom w:val="none" w:sz="0" w:space="0" w:color="auto"/>
                        <w:right w:val="none" w:sz="0" w:space="0" w:color="auto"/>
                      </w:divBdr>
                    </w:div>
                    <w:div w:id="1756045988">
                      <w:marLeft w:val="0"/>
                      <w:marRight w:val="0"/>
                      <w:marTop w:val="0"/>
                      <w:marBottom w:val="0"/>
                      <w:divBdr>
                        <w:top w:val="none" w:sz="0" w:space="0" w:color="auto"/>
                        <w:left w:val="none" w:sz="0" w:space="0" w:color="auto"/>
                        <w:bottom w:val="none" w:sz="0" w:space="0" w:color="auto"/>
                        <w:right w:val="none" w:sz="0" w:space="0" w:color="auto"/>
                      </w:divBdr>
                    </w:div>
                    <w:div w:id="111285028">
                      <w:marLeft w:val="0"/>
                      <w:marRight w:val="0"/>
                      <w:marTop w:val="0"/>
                      <w:marBottom w:val="0"/>
                      <w:divBdr>
                        <w:top w:val="none" w:sz="0" w:space="0" w:color="auto"/>
                        <w:left w:val="none" w:sz="0" w:space="0" w:color="auto"/>
                        <w:bottom w:val="none" w:sz="0" w:space="0" w:color="auto"/>
                        <w:right w:val="none" w:sz="0" w:space="0" w:color="auto"/>
                      </w:divBdr>
                    </w:div>
                    <w:div w:id="1778910458">
                      <w:marLeft w:val="0"/>
                      <w:marRight w:val="0"/>
                      <w:marTop w:val="0"/>
                      <w:marBottom w:val="0"/>
                      <w:divBdr>
                        <w:top w:val="none" w:sz="0" w:space="0" w:color="auto"/>
                        <w:left w:val="none" w:sz="0" w:space="0" w:color="auto"/>
                        <w:bottom w:val="none" w:sz="0" w:space="0" w:color="auto"/>
                        <w:right w:val="none" w:sz="0" w:space="0" w:color="auto"/>
                      </w:divBdr>
                    </w:div>
                    <w:div w:id="1723365503">
                      <w:marLeft w:val="0"/>
                      <w:marRight w:val="0"/>
                      <w:marTop w:val="0"/>
                      <w:marBottom w:val="0"/>
                      <w:divBdr>
                        <w:top w:val="none" w:sz="0" w:space="0" w:color="auto"/>
                        <w:left w:val="none" w:sz="0" w:space="0" w:color="auto"/>
                        <w:bottom w:val="none" w:sz="0" w:space="0" w:color="auto"/>
                        <w:right w:val="none" w:sz="0" w:space="0" w:color="auto"/>
                      </w:divBdr>
                    </w:div>
                    <w:div w:id="1523205685">
                      <w:marLeft w:val="0"/>
                      <w:marRight w:val="0"/>
                      <w:marTop w:val="0"/>
                      <w:marBottom w:val="0"/>
                      <w:divBdr>
                        <w:top w:val="none" w:sz="0" w:space="0" w:color="auto"/>
                        <w:left w:val="none" w:sz="0" w:space="0" w:color="auto"/>
                        <w:bottom w:val="none" w:sz="0" w:space="0" w:color="auto"/>
                        <w:right w:val="none" w:sz="0" w:space="0" w:color="auto"/>
                      </w:divBdr>
                    </w:div>
                    <w:div w:id="1959486735">
                      <w:marLeft w:val="0"/>
                      <w:marRight w:val="0"/>
                      <w:marTop w:val="0"/>
                      <w:marBottom w:val="0"/>
                      <w:divBdr>
                        <w:top w:val="none" w:sz="0" w:space="0" w:color="auto"/>
                        <w:left w:val="none" w:sz="0" w:space="0" w:color="auto"/>
                        <w:bottom w:val="none" w:sz="0" w:space="0" w:color="auto"/>
                        <w:right w:val="none" w:sz="0" w:space="0" w:color="auto"/>
                      </w:divBdr>
                    </w:div>
                    <w:div w:id="1904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88695">
          <w:marLeft w:val="0"/>
          <w:marRight w:val="0"/>
          <w:marTop w:val="0"/>
          <w:marBottom w:val="0"/>
          <w:divBdr>
            <w:top w:val="none" w:sz="0" w:space="0" w:color="auto"/>
            <w:left w:val="none" w:sz="0" w:space="0" w:color="auto"/>
            <w:bottom w:val="none" w:sz="0" w:space="0" w:color="auto"/>
            <w:right w:val="none" w:sz="0" w:space="0" w:color="auto"/>
          </w:divBdr>
          <w:divsChild>
            <w:div w:id="592013883">
              <w:marLeft w:val="0"/>
              <w:marRight w:val="0"/>
              <w:marTop w:val="0"/>
              <w:marBottom w:val="0"/>
              <w:divBdr>
                <w:top w:val="none" w:sz="0" w:space="0" w:color="auto"/>
                <w:left w:val="none" w:sz="0" w:space="0" w:color="auto"/>
                <w:bottom w:val="none" w:sz="0" w:space="0" w:color="auto"/>
                <w:right w:val="none" w:sz="0" w:space="0" w:color="auto"/>
              </w:divBdr>
              <w:divsChild>
                <w:div w:id="246504472">
                  <w:marLeft w:val="0"/>
                  <w:marRight w:val="0"/>
                  <w:marTop w:val="0"/>
                  <w:marBottom w:val="0"/>
                  <w:divBdr>
                    <w:top w:val="none" w:sz="0" w:space="0" w:color="auto"/>
                    <w:left w:val="none" w:sz="0" w:space="0" w:color="auto"/>
                    <w:bottom w:val="none" w:sz="0" w:space="0" w:color="auto"/>
                    <w:right w:val="none" w:sz="0" w:space="0" w:color="auto"/>
                  </w:divBdr>
                </w:div>
                <w:div w:id="552891851">
                  <w:marLeft w:val="0"/>
                  <w:marRight w:val="0"/>
                  <w:marTop w:val="0"/>
                  <w:marBottom w:val="0"/>
                  <w:divBdr>
                    <w:top w:val="none" w:sz="0" w:space="0" w:color="auto"/>
                    <w:left w:val="none" w:sz="0" w:space="0" w:color="auto"/>
                    <w:bottom w:val="none" w:sz="0" w:space="0" w:color="auto"/>
                    <w:right w:val="none" w:sz="0" w:space="0" w:color="auto"/>
                  </w:divBdr>
                </w:div>
                <w:div w:id="527913174">
                  <w:marLeft w:val="0"/>
                  <w:marRight w:val="0"/>
                  <w:marTop w:val="0"/>
                  <w:marBottom w:val="0"/>
                  <w:divBdr>
                    <w:top w:val="none" w:sz="0" w:space="0" w:color="auto"/>
                    <w:left w:val="none" w:sz="0" w:space="0" w:color="auto"/>
                    <w:bottom w:val="none" w:sz="0" w:space="0" w:color="auto"/>
                    <w:right w:val="none" w:sz="0" w:space="0" w:color="auto"/>
                  </w:divBdr>
                </w:div>
                <w:div w:id="1086268130">
                  <w:marLeft w:val="0"/>
                  <w:marRight w:val="0"/>
                  <w:marTop w:val="0"/>
                  <w:marBottom w:val="0"/>
                  <w:divBdr>
                    <w:top w:val="none" w:sz="0" w:space="0" w:color="auto"/>
                    <w:left w:val="none" w:sz="0" w:space="0" w:color="auto"/>
                    <w:bottom w:val="none" w:sz="0" w:space="0" w:color="auto"/>
                    <w:right w:val="none" w:sz="0" w:space="0" w:color="auto"/>
                  </w:divBdr>
                </w:div>
                <w:div w:id="1530726763">
                  <w:marLeft w:val="0"/>
                  <w:marRight w:val="0"/>
                  <w:marTop w:val="0"/>
                  <w:marBottom w:val="0"/>
                  <w:divBdr>
                    <w:top w:val="none" w:sz="0" w:space="0" w:color="auto"/>
                    <w:left w:val="none" w:sz="0" w:space="0" w:color="auto"/>
                    <w:bottom w:val="none" w:sz="0" w:space="0" w:color="auto"/>
                    <w:right w:val="none" w:sz="0" w:space="0" w:color="auto"/>
                  </w:divBdr>
                </w:div>
                <w:div w:id="1769084375">
                  <w:marLeft w:val="0"/>
                  <w:marRight w:val="0"/>
                  <w:marTop w:val="0"/>
                  <w:marBottom w:val="0"/>
                  <w:divBdr>
                    <w:top w:val="none" w:sz="0" w:space="0" w:color="auto"/>
                    <w:left w:val="none" w:sz="0" w:space="0" w:color="auto"/>
                    <w:bottom w:val="none" w:sz="0" w:space="0" w:color="auto"/>
                    <w:right w:val="none" w:sz="0" w:space="0" w:color="auto"/>
                  </w:divBdr>
                </w:div>
                <w:div w:id="1986162686">
                  <w:marLeft w:val="0"/>
                  <w:marRight w:val="0"/>
                  <w:marTop w:val="0"/>
                  <w:marBottom w:val="0"/>
                  <w:divBdr>
                    <w:top w:val="none" w:sz="0" w:space="0" w:color="auto"/>
                    <w:left w:val="none" w:sz="0" w:space="0" w:color="auto"/>
                    <w:bottom w:val="none" w:sz="0" w:space="0" w:color="auto"/>
                    <w:right w:val="none" w:sz="0" w:space="0" w:color="auto"/>
                  </w:divBdr>
                </w:div>
                <w:div w:id="2094158411">
                  <w:marLeft w:val="0"/>
                  <w:marRight w:val="0"/>
                  <w:marTop w:val="0"/>
                  <w:marBottom w:val="0"/>
                  <w:divBdr>
                    <w:top w:val="none" w:sz="0" w:space="0" w:color="auto"/>
                    <w:left w:val="none" w:sz="0" w:space="0" w:color="auto"/>
                    <w:bottom w:val="none" w:sz="0" w:space="0" w:color="auto"/>
                    <w:right w:val="none" w:sz="0" w:space="0" w:color="auto"/>
                  </w:divBdr>
                </w:div>
                <w:div w:id="465316482">
                  <w:marLeft w:val="0"/>
                  <w:marRight w:val="0"/>
                  <w:marTop w:val="0"/>
                  <w:marBottom w:val="0"/>
                  <w:divBdr>
                    <w:top w:val="none" w:sz="0" w:space="0" w:color="auto"/>
                    <w:left w:val="none" w:sz="0" w:space="0" w:color="auto"/>
                    <w:bottom w:val="none" w:sz="0" w:space="0" w:color="auto"/>
                    <w:right w:val="none" w:sz="0" w:space="0" w:color="auto"/>
                  </w:divBdr>
                </w:div>
                <w:div w:id="1080718634">
                  <w:marLeft w:val="0"/>
                  <w:marRight w:val="0"/>
                  <w:marTop w:val="0"/>
                  <w:marBottom w:val="0"/>
                  <w:divBdr>
                    <w:top w:val="none" w:sz="0" w:space="0" w:color="auto"/>
                    <w:left w:val="none" w:sz="0" w:space="0" w:color="auto"/>
                    <w:bottom w:val="none" w:sz="0" w:space="0" w:color="auto"/>
                    <w:right w:val="none" w:sz="0" w:space="0" w:color="auto"/>
                  </w:divBdr>
                </w:div>
                <w:div w:id="1711612544">
                  <w:marLeft w:val="0"/>
                  <w:marRight w:val="0"/>
                  <w:marTop w:val="0"/>
                  <w:marBottom w:val="0"/>
                  <w:divBdr>
                    <w:top w:val="none" w:sz="0" w:space="0" w:color="auto"/>
                    <w:left w:val="none" w:sz="0" w:space="0" w:color="auto"/>
                    <w:bottom w:val="none" w:sz="0" w:space="0" w:color="auto"/>
                    <w:right w:val="none" w:sz="0" w:space="0" w:color="auto"/>
                  </w:divBdr>
                </w:div>
                <w:div w:id="659893613">
                  <w:marLeft w:val="0"/>
                  <w:marRight w:val="0"/>
                  <w:marTop w:val="0"/>
                  <w:marBottom w:val="0"/>
                  <w:divBdr>
                    <w:top w:val="none" w:sz="0" w:space="0" w:color="auto"/>
                    <w:left w:val="none" w:sz="0" w:space="0" w:color="auto"/>
                    <w:bottom w:val="none" w:sz="0" w:space="0" w:color="auto"/>
                    <w:right w:val="none" w:sz="0" w:space="0" w:color="auto"/>
                  </w:divBdr>
                </w:div>
                <w:div w:id="954021957">
                  <w:marLeft w:val="0"/>
                  <w:marRight w:val="0"/>
                  <w:marTop w:val="0"/>
                  <w:marBottom w:val="0"/>
                  <w:divBdr>
                    <w:top w:val="none" w:sz="0" w:space="0" w:color="auto"/>
                    <w:left w:val="none" w:sz="0" w:space="0" w:color="auto"/>
                    <w:bottom w:val="none" w:sz="0" w:space="0" w:color="auto"/>
                    <w:right w:val="none" w:sz="0" w:space="0" w:color="auto"/>
                  </w:divBdr>
                </w:div>
                <w:div w:id="1139230095">
                  <w:marLeft w:val="0"/>
                  <w:marRight w:val="0"/>
                  <w:marTop w:val="0"/>
                  <w:marBottom w:val="0"/>
                  <w:divBdr>
                    <w:top w:val="none" w:sz="0" w:space="0" w:color="auto"/>
                    <w:left w:val="none" w:sz="0" w:space="0" w:color="auto"/>
                    <w:bottom w:val="none" w:sz="0" w:space="0" w:color="auto"/>
                    <w:right w:val="none" w:sz="0" w:space="0" w:color="auto"/>
                  </w:divBdr>
                </w:div>
                <w:div w:id="684140030">
                  <w:marLeft w:val="0"/>
                  <w:marRight w:val="0"/>
                  <w:marTop w:val="0"/>
                  <w:marBottom w:val="0"/>
                  <w:divBdr>
                    <w:top w:val="none" w:sz="0" w:space="0" w:color="auto"/>
                    <w:left w:val="none" w:sz="0" w:space="0" w:color="auto"/>
                    <w:bottom w:val="none" w:sz="0" w:space="0" w:color="auto"/>
                    <w:right w:val="none" w:sz="0" w:space="0" w:color="auto"/>
                  </w:divBdr>
                </w:div>
                <w:div w:id="384372638">
                  <w:marLeft w:val="0"/>
                  <w:marRight w:val="0"/>
                  <w:marTop w:val="0"/>
                  <w:marBottom w:val="0"/>
                  <w:divBdr>
                    <w:top w:val="none" w:sz="0" w:space="0" w:color="auto"/>
                    <w:left w:val="none" w:sz="0" w:space="0" w:color="auto"/>
                    <w:bottom w:val="none" w:sz="0" w:space="0" w:color="auto"/>
                    <w:right w:val="none" w:sz="0" w:space="0" w:color="auto"/>
                  </w:divBdr>
                </w:div>
                <w:div w:id="952977427">
                  <w:marLeft w:val="0"/>
                  <w:marRight w:val="0"/>
                  <w:marTop w:val="0"/>
                  <w:marBottom w:val="0"/>
                  <w:divBdr>
                    <w:top w:val="none" w:sz="0" w:space="0" w:color="auto"/>
                    <w:left w:val="none" w:sz="0" w:space="0" w:color="auto"/>
                    <w:bottom w:val="none" w:sz="0" w:space="0" w:color="auto"/>
                    <w:right w:val="none" w:sz="0" w:space="0" w:color="auto"/>
                  </w:divBdr>
                </w:div>
                <w:div w:id="422728234">
                  <w:marLeft w:val="0"/>
                  <w:marRight w:val="0"/>
                  <w:marTop w:val="0"/>
                  <w:marBottom w:val="0"/>
                  <w:divBdr>
                    <w:top w:val="none" w:sz="0" w:space="0" w:color="auto"/>
                    <w:left w:val="none" w:sz="0" w:space="0" w:color="auto"/>
                    <w:bottom w:val="none" w:sz="0" w:space="0" w:color="auto"/>
                    <w:right w:val="none" w:sz="0" w:space="0" w:color="auto"/>
                  </w:divBdr>
                </w:div>
                <w:div w:id="428744434">
                  <w:marLeft w:val="0"/>
                  <w:marRight w:val="0"/>
                  <w:marTop w:val="0"/>
                  <w:marBottom w:val="0"/>
                  <w:divBdr>
                    <w:top w:val="none" w:sz="0" w:space="0" w:color="auto"/>
                    <w:left w:val="none" w:sz="0" w:space="0" w:color="auto"/>
                    <w:bottom w:val="none" w:sz="0" w:space="0" w:color="auto"/>
                    <w:right w:val="none" w:sz="0" w:space="0" w:color="auto"/>
                  </w:divBdr>
                  <w:divsChild>
                    <w:div w:id="600113539">
                      <w:marLeft w:val="0"/>
                      <w:marRight w:val="0"/>
                      <w:marTop w:val="0"/>
                      <w:marBottom w:val="0"/>
                      <w:divBdr>
                        <w:top w:val="none" w:sz="0" w:space="0" w:color="auto"/>
                        <w:left w:val="none" w:sz="0" w:space="0" w:color="auto"/>
                        <w:bottom w:val="none" w:sz="0" w:space="0" w:color="auto"/>
                        <w:right w:val="none" w:sz="0" w:space="0" w:color="auto"/>
                      </w:divBdr>
                    </w:div>
                    <w:div w:id="1964991997">
                      <w:marLeft w:val="0"/>
                      <w:marRight w:val="0"/>
                      <w:marTop w:val="0"/>
                      <w:marBottom w:val="0"/>
                      <w:divBdr>
                        <w:top w:val="none" w:sz="0" w:space="0" w:color="auto"/>
                        <w:left w:val="none" w:sz="0" w:space="0" w:color="auto"/>
                        <w:bottom w:val="none" w:sz="0" w:space="0" w:color="auto"/>
                        <w:right w:val="none" w:sz="0" w:space="0" w:color="auto"/>
                      </w:divBdr>
                    </w:div>
                    <w:div w:id="852499935">
                      <w:marLeft w:val="0"/>
                      <w:marRight w:val="0"/>
                      <w:marTop w:val="0"/>
                      <w:marBottom w:val="0"/>
                      <w:divBdr>
                        <w:top w:val="none" w:sz="0" w:space="0" w:color="auto"/>
                        <w:left w:val="none" w:sz="0" w:space="0" w:color="auto"/>
                        <w:bottom w:val="none" w:sz="0" w:space="0" w:color="auto"/>
                        <w:right w:val="none" w:sz="0" w:space="0" w:color="auto"/>
                      </w:divBdr>
                    </w:div>
                    <w:div w:id="78255421">
                      <w:marLeft w:val="0"/>
                      <w:marRight w:val="0"/>
                      <w:marTop w:val="0"/>
                      <w:marBottom w:val="0"/>
                      <w:divBdr>
                        <w:top w:val="none" w:sz="0" w:space="0" w:color="auto"/>
                        <w:left w:val="none" w:sz="0" w:space="0" w:color="auto"/>
                        <w:bottom w:val="none" w:sz="0" w:space="0" w:color="auto"/>
                        <w:right w:val="none" w:sz="0" w:space="0" w:color="auto"/>
                      </w:divBdr>
                    </w:div>
                    <w:div w:id="1230071303">
                      <w:marLeft w:val="0"/>
                      <w:marRight w:val="0"/>
                      <w:marTop w:val="0"/>
                      <w:marBottom w:val="0"/>
                      <w:divBdr>
                        <w:top w:val="none" w:sz="0" w:space="0" w:color="auto"/>
                        <w:left w:val="none" w:sz="0" w:space="0" w:color="auto"/>
                        <w:bottom w:val="none" w:sz="0" w:space="0" w:color="auto"/>
                        <w:right w:val="none" w:sz="0" w:space="0" w:color="auto"/>
                      </w:divBdr>
                    </w:div>
                    <w:div w:id="1296105834">
                      <w:marLeft w:val="0"/>
                      <w:marRight w:val="0"/>
                      <w:marTop w:val="0"/>
                      <w:marBottom w:val="0"/>
                      <w:divBdr>
                        <w:top w:val="none" w:sz="0" w:space="0" w:color="auto"/>
                        <w:left w:val="none" w:sz="0" w:space="0" w:color="auto"/>
                        <w:bottom w:val="none" w:sz="0" w:space="0" w:color="auto"/>
                        <w:right w:val="none" w:sz="0" w:space="0" w:color="auto"/>
                      </w:divBdr>
                    </w:div>
                    <w:div w:id="1108042324">
                      <w:marLeft w:val="0"/>
                      <w:marRight w:val="0"/>
                      <w:marTop w:val="0"/>
                      <w:marBottom w:val="0"/>
                      <w:divBdr>
                        <w:top w:val="none" w:sz="0" w:space="0" w:color="auto"/>
                        <w:left w:val="none" w:sz="0" w:space="0" w:color="auto"/>
                        <w:bottom w:val="none" w:sz="0" w:space="0" w:color="auto"/>
                        <w:right w:val="none" w:sz="0" w:space="0" w:color="auto"/>
                      </w:divBdr>
                    </w:div>
                    <w:div w:id="1391421788">
                      <w:marLeft w:val="0"/>
                      <w:marRight w:val="0"/>
                      <w:marTop w:val="0"/>
                      <w:marBottom w:val="0"/>
                      <w:divBdr>
                        <w:top w:val="none" w:sz="0" w:space="0" w:color="auto"/>
                        <w:left w:val="none" w:sz="0" w:space="0" w:color="auto"/>
                        <w:bottom w:val="none" w:sz="0" w:space="0" w:color="auto"/>
                        <w:right w:val="none" w:sz="0" w:space="0" w:color="auto"/>
                      </w:divBdr>
                    </w:div>
                    <w:div w:id="605769681">
                      <w:marLeft w:val="0"/>
                      <w:marRight w:val="0"/>
                      <w:marTop w:val="0"/>
                      <w:marBottom w:val="0"/>
                      <w:divBdr>
                        <w:top w:val="none" w:sz="0" w:space="0" w:color="auto"/>
                        <w:left w:val="none" w:sz="0" w:space="0" w:color="auto"/>
                        <w:bottom w:val="none" w:sz="0" w:space="0" w:color="auto"/>
                        <w:right w:val="none" w:sz="0" w:space="0" w:color="auto"/>
                      </w:divBdr>
                    </w:div>
                    <w:div w:id="670912043">
                      <w:marLeft w:val="0"/>
                      <w:marRight w:val="0"/>
                      <w:marTop w:val="0"/>
                      <w:marBottom w:val="0"/>
                      <w:divBdr>
                        <w:top w:val="none" w:sz="0" w:space="0" w:color="auto"/>
                        <w:left w:val="none" w:sz="0" w:space="0" w:color="auto"/>
                        <w:bottom w:val="none" w:sz="0" w:space="0" w:color="auto"/>
                        <w:right w:val="none" w:sz="0" w:space="0" w:color="auto"/>
                      </w:divBdr>
                    </w:div>
                    <w:div w:id="1888638691">
                      <w:marLeft w:val="0"/>
                      <w:marRight w:val="0"/>
                      <w:marTop w:val="0"/>
                      <w:marBottom w:val="0"/>
                      <w:divBdr>
                        <w:top w:val="none" w:sz="0" w:space="0" w:color="auto"/>
                        <w:left w:val="none" w:sz="0" w:space="0" w:color="auto"/>
                        <w:bottom w:val="none" w:sz="0" w:space="0" w:color="auto"/>
                        <w:right w:val="none" w:sz="0" w:space="0" w:color="auto"/>
                      </w:divBdr>
                    </w:div>
                    <w:div w:id="1871995059">
                      <w:marLeft w:val="0"/>
                      <w:marRight w:val="0"/>
                      <w:marTop w:val="0"/>
                      <w:marBottom w:val="0"/>
                      <w:divBdr>
                        <w:top w:val="none" w:sz="0" w:space="0" w:color="auto"/>
                        <w:left w:val="none" w:sz="0" w:space="0" w:color="auto"/>
                        <w:bottom w:val="none" w:sz="0" w:space="0" w:color="auto"/>
                        <w:right w:val="none" w:sz="0" w:space="0" w:color="auto"/>
                      </w:divBdr>
                    </w:div>
                    <w:div w:id="1317227737">
                      <w:marLeft w:val="0"/>
                      <w:marRight w:val="0"/>
                      <w:marTop w:val="0"/>
                      <w:marBottom w:val="0"/>
                      <w:divBdr>
                        <w:top w:val="none" w:sz="0" w:space="0" w:color="auto"/>
                        <w:left w:val="none" w:sz="0" w:space="0" w:color="auto"/>
                        <w:bottom w:val="none" w:sz="0" w:space="0" w:color="auto"/>
                        <w:right w:val="none" w:sz="0" w:space="0" w:color="auto"/>
                      </w:divBdr>
                    </w:div>
                    <w:div w:id="1267545067">
                      <w:marLeft w:val="0"/>
                      <w:marRight w:val="0"/>
                      <w:marTop w:val="0"/>
                      <w:marBottom w:val="0"/>
                      <w:divBdr>
                        <w:top w:val="none" w:sz="0" w:space="0" w:color="auto"/>
                        <w:left w:val="none" w:sz="0" w:space="0" w:color="auto"/>
                        <w:bottom w:val="none" w:sz="0" w:space="0" w:color="auto"/>
                        <w:right w:val="none" w:sz="0" w:space="0" w:color="auto"/>
                      </w:divBdr>
                    </w:div>
                    <w:div w:id="1401833157">
                      <w:marLeft w:val="0"/>
                      <w:marRight w:val="0"/>
                      <w:marTop w:val="0"/>
                      <w:marBottom w:val="0"/>
                      <w:divBdr>
                        <w:top w:val="none" w:sz="0" w:space="0" w:color="auto"/>
                        <w:left w:val="none" w:sz="0" w:space="0" w:color="auto"/>
                        <w:bottom w:val="none" w:sz="0" w:space="0" w:color="auto"/>
                        <w:right w:val="none" w:sz="0" w:space="0" w:color="auto"/>
                      </w:divBdr>
                    </w:div>
                    <w:div w:id="121308884">
                      <w:marLeft w:val="0"/>
                      <w:marRight w:val="0"/>
                      <w:marTop w:val="0"/>
                      <w:marBottom w:val="0"/>
                      <w:divBdr>
                        <w:top w:val="none" w:sz="0" w:space="0" w:color="auto"/>
                        <w:left w:val="none" w:sz="0" w:space="0" w:color="auto"/>
                        <w:bottom w:val="none" w:sz="0" w:space="0" w:color="auto"/>
                        <w:right w:val="none" w:sz="0" w:space="0" w:color="auto"/>
                      </w:divBdr>
                    </w:div>
                    <w:div w:id="1932734817">
                      <w:marLeft w:val="0"/>
                      <w:marRight w:val="0"/>
                      <w:marTop w:val="0"/>
                      <w:marBottom w:val="0"/>
                      <w:divBdr>
                        <w:top w:val="none" w:sz="0" w:space="0" w:color="auto"/>
                        <w:left w:val="none" w:sz="0" w:space="0" w:color="auto"/>
                        <w:bottom w:val="none" w:sz="0" w:space="0" w:color="auto"/>
                        <w:right w:val="none" w:sz="0" w:space="0" w:color="auto"/>
                      </w:divBdr>
                    </w:div>
                    <w:div w:id="19540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90207">
          <w:marLeft w:val="0"/>
          <w:marRight w:val="0"/>
          <w:marTop w:val="0"/>
          <w:marBottom w:val="0"/>
          <w:divBdr>
            <w:top w:val="none" w:sz="0" w:space="0" w:color="auto"/>
            <w:left w:val="none" w:sz="0" w:space="0" w:color="auto"/>
            <w:bottom w:val="none" w:sz="0" w:space="0" w:color="auto"/>
            <w:right w:val="none" w:sz="0" w:space="0" w:color="auto"/>
          </w:divBdr>
          <w:divsChild>
            <w:div w:id="1308126965">
              <w:marLeft w:val="0"/>
              <w:marRight w:val="0"/>
              <w:marTop w:val="0"/>
              <w:marBottom w:val="0"/>
              <w:divBdr>
                <w:top w:val="none" w:sz="0" w:space="0" w:color="auto"/>
                <w:left w:val="none" w:sz="0" w:space="0" w:color="auto"/>
                <w:bottom w:val="none" w:sz="0" w:space="0" w:color="auto"/>
                <w:right w:val="none" w:sz="0" w:space="0" w:color="auto"/>
              </w:divBdr>
              <w:divsChild>
                <w:div w:id="443577935">
                  <w:marLeft w:val="0"/>
                  <w:marRight w:val="0"/>
                  <w:marTop w:val="0"/>
                  <w:marBottom w:val="0"/>
                  <w:divBdr>
                    <w:top w:val="none" w:sz="0" w:space="0" w:color="auto"/>
                    <w:left w:val="none" w:sz="0" w:space="0" w:color="auto"/>
                    <w:bottom w:val="none" w:sz="0" w:space="0" w:color="auto"/>
                    <w:right w:val="none" w:sz="0" w:space="0" w:color="auto"/>
                  </w:divBdr>
                </w:div>
                <w:div w:id="1875187711">
                  <w:marLeft w:val="0"/>
                  <w:marRight w:val="0"/>
                  <w:marTop w:val="0"/>
                  <w:marBottom w:val="0"/>
                  <w:divBdr>
                    <w:top w:val="none" w:sz="0" w:space="0" w:color="auto"/>
                    <w:left w:val="none" w:sz="0" w:space="0" w:color="auto"/>
                    <w:bottom w:val="none" w:sz="0" w:space="0" w:color="auto"/>
                    <w:right w:val="none" w:sz="0" w:space="0" w:color="auto"/>
                  </w:divBdr>
                </w:div>
                <w:div w:id="262494779">
                  <w:marLeft w:val="0"/>
                  <w:marRight w:val="0"/>
                  <w:marTop w:val="0"/>
                  <w:marBottom w:val="0"/>
                  <w:divBdr>
                    <w:top w:val="none" w:sz="0" w:space="0" w:color="auto"/>
                    <w:left w:val="none" w:sz="0" w:space="0" w:color="auto"/>
                    <w:bottom w:val="none" w:sz="0" w:space="0" w:color="auto"/>
                    <w:right w:val="none" w:sz="0" w:space="0" w:color="auto"/>
                  </w:divBdr>
                </w:div>
                <w:div w:id="494616092">
                  <w:marLeft w:val="0"/>
                  <w:marRight w:val="0"/>
                  <w:marTop w:val="0"/>
                  <w:marBottom w:val="0"/>
                  <w:divBdr>
                    <w:top w:val="none" w:sz="0" w:space="0" w:color="auto"/>
                    <w:left w:val="none" w:sz="0" w:space="0" w:color="auto"/>
                    <w:bottom w:val="none" w:sz="0" w:space="0" w:color="auto"/>
                    <w:right w:val="none" w:sz="0" w:space="0" w:color="auto"/>
                  </w:divBdr>
                </w:div>
                <w:div w:id="1634942919">
                  <w:marLeft w:val="0"/>
                  <w:marRight w:val="0"/>
                  <w:marTop w:val="0"/>
                  <w:marBottom w:val="0"/>
                  <w:divBdr>
                    <w:top w:val="none" w:sz="0" w:space="0" w:color="auto"/>
                    <w:left w:val="none" w:sz="0" w:space="0" w:color="auto"/>
                    <w:bottom w:val="none" w:sz="0" w:space="0" w:color="auto"/>
                    <w:right w:val="none" w:sz="0" w:space="0" w:color="auto"/>
                  </w:divBdr>
                </w:div>
                <w:div w:id="1547793846">
                  <w:marLeft w:val="0"/>
                  <w:marRight w:val="0"/>
                  <w:marTop w:val="0"/>
                  <w:marBottom w:val="0"/>
                  <w:divBdr>
                    <w:top w:val="none" w:sz="0" w:space="0" w:color="auto"/>
                    <w:left w:val="none" w:sz="0" w:space="0" w:color="auto"/>
                    <w:bottom w:val="none" w:sz="0" w:space="0" w:color="auto"/>
                    <w:right w:val="none" w:sz="0" w:space="0" w:color="auto"/>
                  </w:divBdr>
                </w:div>
                <w:div w:id="1429227390">
                  <w:marLeft w:val="0"/>
                  <w:marRight w:val="0"/>
                  <w:marTop w:val="0"/>
                  <w:marBottom w:val="0"/>
                  <w:divBdr>
                    <w:top w:val="none" w:sz="0" w:space="0" w:color="auto"/>
                    <w:left w:val="none" w:sz="0" w:space="0" w:color="auto"/>
                    <w:bottom w:val="none" w:sz="0" w:space="0" w:color="auto"/>
                    <w:right w:val="none" w:sz="0" w:space="0" w:color="auto"/>
                  </w:divBdr>
                  <w:divsChild>
                    <w:div w:id="1869876065">
                      <w:marLeft w:val="0"/>
                      <w:marRight w:val="0"/>
                      <w:marTop w:val="0"/>
                      <w:marBottom w:val="0"/>
                      <w:divBdr>
                        <w:top w:val="none" w:sz="0" w:space="0" w:color="auto"/>
                        <w:left w:val="none" w:sz="0" w:space="0" w:color="auto"/>
                        <w:bottom w:val="none" w:sz="0" w:space="0" w:color="auto"/>
                        <w:right w:val="none" w:sz="0" w:space="0" w:color="auto"/>
                      </w:divBdr>
                    </w:div>
                    <w:div w:id="6565990">
                      <w:marLeft w:val="0"/>
                      <w:marRight w:val="0"/>
                      <w:marTop w:val="0"/>
                      <w:marBottom w:val="0"/>
                      <w:divBdr>
                        <w:top w:val="none" w:sz="0" w:space="0" w:color="auto"/>
                        <w:left w:val="none" w:sz="0" w:space="0" w:color="auto"/>
                        <w:bottom w:val="none" w:sz="0" w:space="0" w:color="auto"/>
                        <w:right w:val="none" w:sz="0" w:space="0" w:color="auto"/>
                      </w:divBdr>
                    </w:div>
                    <w:div w:id="1269042932">
                      <w:marLeft w:val="0"/>
                      <w:marRight w:val="0"/>
                      <w:marTop w:val="0"/>
                      <w:marBottom w:val="0"/>
                      <w:divBdr>
                        <w:top w:val="none" w:sz="0" w:space="0" w:color="auto"/>
                        <w:left w:val="none" w:sz="0" w:space="0" w:color="auto"/>
                        <w:bottom w:val="none" w:sz="0" w:space="0" w:color="auto"/>
                        <w:right w:val="none" w:sz="0" w:space="0" w:color="auto"/>
                      </w:divBdr>
                    </w:div>
                    <w:div w:id="717049490">
                      <w:marLeft w:val="0"/>
                      <w:marRight w:val="0"/>
                      <w:marTop w:val="0"/>
                      <w:marBottom w:val="0"/>
                      <w:divBdr>
                        <w:top w:val="none" w:sz="0" w:space="0" w:color="auto"/>
                        <w:left w:val="none" w:sz="0" w:space="0" w:color="auto"/>
                        <w:bottom w:val="none" w:sz="0" w:space="0" w:color="auto"/>
                        <w:right w:val="none" w:sz="0" w:space="0" w:color="auto"/>
                      </w:divBdr>
                    </w:div>
                    <w:div w:id="1327629178">
                      <w:marLeft w:val="0"/>
                      <w:marRight w:val="0"/>
                      <w:marTop w:val="0"/>
                      <w:marBottom w:val="0"/>
                      <w:divBdr>
                        <w:top w:val="none" w:sz="0" w:space="0" w:color="auto"/>
                        <w:left w:val="none" w:sz="0" w:space="0" w:color="auto"/>
                        <w:bottom w:val="none" w:sz="0" w:space="0" w:color="auto"/>
                        <w:right w:val="none" w:sz="0" w:space="0" w:color="auto"/>
                      </w:divBdr>
                    </w:div>
                    <w:div w:id="16561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26059">
      <w:bodyDiv w:val="1"/>
      <w:marLeft w:val="0"/>
      <w:marRight w:val="0"/>
      <w:marTop w:val="0"/>
      <w:marBottom w:val="0"/>
      <w:divBdr>
        <w:top w:val="none" w:sz="0" w:space="0" w:color="auto"/>
        <w:left w:val="none" w:sz="0" w:space="0" w:color="auto"/>
        <w:bottom w:val="none" w:sz="0" w:space="0" w:color="auto"/>
        <w:right w:val="none" w:sz="0" w:space="0" w:color="auto"/>
      </w:divBdr>
    </w:div>
    <w:div w:id="840511731">
      <w:bodyDiv w:val="1"/>
      <w:marLeft w:val="0"/>
      <w:marRight w:val="0"/>
      <w:marTop w:val="0"/>
      <w:marBottom w:val="0"/>
      <w:divBdr>
        <w:top w:val="none" w:sz="0" w:space="0" w:color="auto"/>
        <w:left w:val="none" w:sz="0" w:space="0" w:color="auto"/>
        <w:bottom w:val="none" w:sz="0" w:space="0" w:color="auto"/>
        <w:right w:val="none" w:sz="0" w:space="0" w:color="auto"/>
      </w:divBdr>
    </w:div>
    <w:div w:id="970937117">
      <w:bodyDiv w:val="1"/>
      <w:marLeft w:val="0"/>
      <w:marRight w:val="0"/>
      <w:marTop w:val="0"/>
      <w:marBottom w:val="0"/>
      <w:divBdr>
        <w:top w:val="none" w:sz="0" w:space="0" w:color="auto"/>
        <w:left w:val="none" w:sz="0" w:space="0" w:color="auto"/>
        <w:bottom w:val="none" w:sz="0" w:space="0" w:color="auto"/>
        <w:right w:val="none" w:sz="0" w:space="0" w:color="auto"/>
      </w:divBdr>
      <w:divsChild>
        <w:div w:id="1467236535">
          <w:marLeft w:val="0"/>
          <w:marRight w:val="0"/>
          <w:marTop w:val="0"/>
          <w:marBottom w:val="0"/>
          <w:divBdr>
            <w:top w:val="none" w:sz="0" w:space="0" w:color="auto"/>
            <w:left w:val="none" w:sz="0" w:space="0" w:color="auto"/>
            <w:bottom w:val="none" w:sz="0" w:space="0" w:color="auto"/>
            <w:right w:val="none" w:sz="0" w:space="0" w:color="auto"/>
          </w:divBdr>
          <w:divsChild>
            <w:div w:id="712924704">
              <w:marLeft w:val="0"/>
              <w:marRight w:val="0"/>
              <w:marTop w:val="0"/>
              <w:marBottom w:val="0"/>
              <w:divBdr>
                <w:top w:val="none" w:sz="0" w:space="0" w:color="auto"/>
                <w:left w:val="none" w:sz="0" w:space="0" w:color="auto"/>
                <w:bottom w:val="none" w:sz="0" w:space="0" w:color="auto"/>
                <w:right w:val="none" w:sz="0" w:space="0" w:color="auto"/>
              </w:divBdr>
            </w:div>
            <w:div w:id="393283027">
              <w:marLeft w:val="0"/>
              <w:marRight w:val="0"/>
              <w:marTop w:val="0"/>
              <w:marBottom w:val="0"/>
              <w:divBdr>
                <w:top w:val="none" w:sz="0" w:space="0" w:color="auto"/>
                <w:left w:val="none" w:sz="0" w:space="0" w:color="auto"/>
                <w:bottom w:val="none" w:sz="0" w:space="0" w:color="auto"/>
                <w:right w:val="none" w:sz="0" w:space="0" w:color="auto"/>
              </w:divBdr>
            </w:div>
            <w:div w:id="2035842464">
              <w:marLeft w:val="0"/>
              <w:marRight w:val="0"/>
              <w:marTop w:val="0"/>
              <w:marBottom w:val="0"/>
              <w:divBdr>
                <w:top w:val="none" w:sz="0" w:space="0" w:color="auto"/>
                <w:left w:val="none" w:sz="0" w:space="0" w:color="auto"/>
                <w:bottom w:val="none" w:sz="0" w:space="0" w:color="auto"/>
                <w:right w:val="none" w:sz="0" w:space="0" w:color="auto"/>
              </w:divBdr>
            </w:div>
            <w:div w:id="75171988">
              <w:marLeft w:val="0"/>
              <w:marRight w:val="0"/>
              <w:marTop w:val="0"/>
              <w:marBottom w:val="0"/>
              <w:divBdr>
                <w:top w:val="none" w:sz="0" w:space="0" w:color="auto"/>
                <w:left w:val="none" w:sz="0" w:space="0" w:color="auto"/>
                <w:bottom w:val="none" w:sz="0" w:space="0" w:color="auto"/>
                <w:right w:val="none" w:sz="0" w:space="0" w:color="auto"/>
              </w:divBdr>
            </w:div>
            <w:div w:id="734620502">
              <w:marLeft w:val="0"/>
              <w:marRight w:val="0"/>
              <w:marTop w:val="0"/>
              <w:marBottom w:val="0"/>
              <w:divBdr>
                <w:top w:val="none" w:sz="0" w:space="0" w:color="auto"/>
                <w:left w:val="none" w:sz="0" w:space="0" w:color="auto"/>
                <w:bottom w:val="none" w:sz="0" w:space="0" w:color="auto"/>
                <w:right w:val="none" w:sz="0" w:space="0" w:color="auto"/>
              </w:divBdr>
            </w:div>
            <w:div w:id="1885604477">
              <w:marLeft w:val="0"/>
              <w:marRight w:val="0"/>
              <w:marTop w:val="0"/>
              <w:marBottom w:val="0"/>
              <w:divBdr>
                <w:top w:val="none" w:sz="0" w:space="0" w:color="auto"/>
                <w:left w:val="none" w:sz="0" w:space="0" w:color="auto"/>
                <w:bottom w:val="none" w:sz="0" w:space="0" w:color="auto"/>
                <w:right w:val="none" w:sz="0" w:space="0" w:color="auto"/>
              </w:divBdr>
            </w:div>
            <w:div w:id="1749035515">
              <w:marLeft w:val="0"/>
              <w:marRight w:val="0"/>
              <w:marTop w:val="0"/>
              <w:marBottom w:val="0"/>
              <w:divBdr>
                <w:top w:val="none" w:sz="0" w:space="0" w:color="auto"/>
                <w:left w:val="none" w:sz="0" w:space="0" w:color="auto"/>
                <w:bottom w:val="none" w:sz="0" w:space="0" w:color="auto"/>
                <w:right w:val="none" w:sz="0" w:space="0" w:color="auto"/>
              </w:divBdr>
            </w:div>
            <w:div w:id="71052795">
              <w:marLeft w:val="0"/>
              <w:marRight w:val="0"/>
              <w:marTop w:val="0"/>
              <w:marBottom w:val="0"/>
              <w:divBdr>
                <w:top w:val="none" w:sz="0" w:space="0" w:color="auto"/>
                <w:left w:val="none" w:sz="0" w:space="0" w:color="auto"/>
                <w:bottom w:val="none" w:sz="0" w:space="0" w:color="auto"/>
                <w:right w:val="none" w:sz="0" w:space="0" w:color="auto"/>
              </w:divBdr>
            </w:div>
            <w:div w:id="4450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0332">
      <w:bodyDiv w:val="1"/>
      <w:marLeft w:val="0"/>
      <w:marRight w:val="0"/>
      <w:marTop w:val="0"/>
      <w:marBottom w:val="0"/>
      <w:divBdr>
        <w:top w:val="none" w:sz="0" w:space="0" w:color="auto"/>
        <w:left w:val="none" w:sz="0" w:space="0" w:color="auto"/>
        <w:bottom w:val="none" w:sz="0" w:space="0" w:color="auto"/>
        <w:right w:val="none" w:sz="0" w:space="0" w:color="auto"/>
      </w:divBdr>
    </w:div>
    <w:div w:id="1016730676">
      <w:bodyDiv w:val="1"/>
      <w:marLeft w:val="0"/>
      <w:marRight w:val="0"/>
      <w:marTop w:val="0"/>
      <w:marBottom w:val="0"/>
      <w:divBdr>
        <w:top w:val="none" w:sz="0" w:space="0" w:color="auto"/>
        <w:left w:val="none" w:sz="0" w:space="0" w:color="auto"/>
        <w:bottom w:val="none" w:sz="0" w:space="0" w:color="auto"/>
        <w:right w:val="none" w:sz="0" w:space="0" w:color="auto"/>
      </w:divBdr>
    </w:div>
    <w:div w:id="1040252965">
      <w:bodyDiv w:val="1"/>
      <w:marLeft w:val="0"/>
      <w:marRight w:val="0"/>
      <w:marTop w:val="0"/>
      <w:marBottom w:val="0"/>
      <w:divBdr>
        <w:top w:val="none" w:sz="0" w:space="0" w:color="auto"/>
        <w:left w:val="none" w:sz="0" w:space="0" w:color="auto"/>
        <w:bottom w:val="none" w:sz="0" w:space="0" w:color="auto"/>
        <w:right w:val="none" w:sz="0" w:space="0" w:color="auto"/>
      </w:divBdr>
      <w:divsChild>
        <w:div w:id="1540388610">
          <w:marLeft w:val="0"/>
          <w:marRight w:val="0"/>
          <w:marTop w:val="0"/>
          <w:marBottom w:val="0"/>
          <w:divBdr>
            <w:top w:val="none" w:sz="0" w:space="0" w:color="auto"/>
            <w:left w:val="none" w:sz="0" w:space="0" w:color="auto"/>
            <w:bottom w:val="none" w:sz="0" w:space="0" w:color="auto"/>
            <w:right w:val="none" w:sz="0" w:space="0" w:color="auto"/>
          </w:divBdr>
          <w:divsChild>
            <w:div w:id="1861897644">
              <w:marLeft w:val="0"/>
              <w:marRight w:val="0"/>
              <w:marTop w:val="0"/>
              <w:marBottom w:val="0"/>
              <w:divBdr>
                <w:top w:val="none" w:sz="0" w:space="0" w:color="auto"/>
                <w:left w:val="none" w:sz="0" w:space="0" w:color="auto"/>
                <w:bottom w:val="none" w:sz="0" w:space="0" w:color="auto"/>
                <w:right w:val="none" w:sz="0" w:space="0" w:color="auto"/>
              </w:divBdr>
              <w:divsChild>
                <w:div w:id="268971158">
                  <w:marLeft w:val="0"/>
                  <w:marRight w:val="0"/>
                  <w:marTop w:val="0"/>
                  <w:marBottom w:val="0"/>
                  <w:divBdr>
                    <w:top w:val="none" w:sz="0" w:space="0" w:color="auto"/>
                    <w:left w:val="none" w:sz="0" w:space="0" w:color="auto"/>
                    <w:bottom w:val="none" w:sz="0" w:space="0" w:color="auto"/>
                    <w:right w:val="none" w:sz="0" w:space="0" w:color="auto"/>
                  </w:divBdr>
                </w:div>
                <w:div w:id="341247435">
                  <w:marLeft w:val="0"/>
                  <w:marRight w:val="0"/>
                  <w:marTop w:val="0"/>
                  <w:marBottom w:val="0"/>
                  <w:divBdr>
                    <w:top w:val="none" w:sz="0" w:space="0" w:color="auto"/>
                    <w:left w:val="none" w:sz="0" w:space="0" w:color="auto"/>
                    <w:bottom w:val="none" w:sz="0" w:space="0" w:color="auto"/>
                    <w:right w:val="none" w:sz="0" w:space="0" w:color="auto"/>
                  </w:divBdr>
                </w:div>
                <w:div w:id="1305231999">
                  <w:marLeft w:val="0"/>
                  <w:marRight w:val="0"/>
                  <w:marTop w:val="0"/>
                  <w:marBottom w:val="0"/>
                  <w:divBdr>
                    <w:top w:val="none" w:sz="0" w:space="0" w:color="auto"/>
                    <w:left w:val="none" w:sz="0" w:space="0" w:color="auto"/>
                    <w:bottom w:val="none" w:sz="0" w:space="0" w:color="auto"/>
                    <w:right w:val="none" w:sz="0" w:space="0" w:color="auto"/>
                  </w:divBdr>
                </w:div>
                <w:div w:id="416294772">
                  <w:marLeft w:val="0"/>
                  <w:marRight w:val="0"/>
                  <w:marTop w:val="0"/>
                  <w:marBottom w:val="0"/>
                  <w:divBdr>
                    <w:top w:val="none" w:sz="0" w:space="0" w:color="auto"/>
                    <w:left w:val="none" w:sz="0" w:space="0" w:color="auto"/>
                    <w:bottom w:val="none" w:sz="0" w:space="0" w:color="auto"/>
                    <w:right w:val="none" w:sz="0" w:space="0" w:color="auto"/>
                  </w:divBdr>
                </w:div>
                <w:div w:id="442766836">
                  <w:marLeft w:val="0"/>
                  <w:marRight w:val="0"/>
                  <w:marTop w:val="0"/>
                  <w:marBottom w:val="0"/>
                  <w:divBdr>
                    <w:top w:val="none" w:sz="0" w:space="0" w:color="auto"/>
                    <w:left w:val="none" w:sz="0" w:space="0" w:color="auto"/>
                    <w:bottom w:val="none" w:sz="0" w:space="0" w:color="auto"/>
                    <w:right w:val="none" w:sz="0" w:space="0" w:color="auto"/>
                  </w:divBdr>
                </w:div>
                <w:div w:id="957563280">
                  <w:marLeft w:val="0"/>
                  <w:marRight w:val="0"/>
                  <w:marTop w:val="0"/>
                  <w:marBottom w:val="0"/>
                  <w:divBdr>
                    <w:top w:val="none" w:sz="0" w:space="0" w:color="auto"/>
                    <w:left w:val="none" w:sz="0" w:space="0" w:color="auto"/>
                    <w:bottom w:val="none" w:sz="0" w:space="0" w:color="auto"/>
                    <w:right w:val="none" w:sz="0" w:space="0" w:color="auto"/>
                  </w:divBdr>
                </w:div>
                <w:div w:id="1090738751">
                  <w:marLeft w:val="0"/>
                  <w:marRight w:val="0"/>
                  <w:marTop w:val="0"/>
                  <w:marBottom w:val="0"/>
                  <w:divBdr>
                    <w:top w:val="none" w:sz="0" w:space="0" w:color="auto"/>
                    <w:left w:val="none" w:sz="0" w:space="0" w:color="auto"/>
                    <w:bottom w:val="none" w:sz="0" w:space="0" w:color="auto"/>
                    <w:right w:val="none" w:sz="0" w:space="0" w:color="auto"/>
                  </w:divBdr>
                </w:div>
                <w:div w:id="1190950144">
                  <w:marLeft w:val="0"/>
                  <w:marRight w:val="0"/>
                  <w:marTop w:val="0"/>
                  <w:marBottom w:val="0"/>
                  <w:divBdr>
                    <w:top w:val="none" w:sz="0" w:space="0" w:color="auto"/>
                    <w:left w:val="none" w:sz="0" w:space="0" w:color="auto"/>
                    <w:bottom w:val="none" w:sz="0" w:space="0" w:color="auto"/>
                    <w:right w:val="none" w:sz="0" w:space="0" w:color="auto"/>
                  </w:divBdr>
                </w:div>
                <w:div w:id="560676536">
                  <w:marLeft w:val="0"/>
                  <w:marRight w:val="0"/>
                  <w:marTop w:val="0"/>
                  <w:marBottom w:val="0"/>
                  <w:divBdr>
                    <w:top w:val="none" w:sz="0" w:space="0" w:color="auto"/>
                    <w:left w:val="none" w:sz="0" w:space="0" w:color="auto"/>
                    <w:bottom w:val="none" w:sz="0" w:space="0" w:color="auto"/>
                    <w:right w:val="none" w:sz="0" w:space="0" w:color="auto"/>
                  </w:divBdr>
                </w:div>
                <w:div w:id="1034697641">
                  <w:marLeft w:val="0"/>
                  <w:marRight w:val="0"/>
                  <w:marTop w:val="0"/>
                  <w:marBottom w:val="0"/>
                  <w:divBdr>
                    <w:top w:val="none" w:sz="0" w:space="0" w:color="auto"/>
                    <w:left w:val="none" w:sz="0" w:space="0" w:color="auto"/>
                    <w:bottom w:val="none" w:sz="0" w:space="0" w:color="auto"/>
                    <w:right w:val="none" w:sz="0" w:space="0" w:color="auto"/>
                  </w:divBdr>
                </w:div>
                <w:div w:id="1478498213">
                  <w:marLeft w:val="0"/>
                  <w:marRight w:val="0"/>
                  <w:marTop w:val="0"/>
                  <w:marBottom w:val="0"/>
                  <w:divBdr>
                    <w:top w:val="none" w:sz="0" w:space="0" w:color="auto"/>
                    <w:left w:val="none" w:sz="0" w:space="0" w:color="auto"/>
                    <w:bottom w:val="none" w:sz="0" w:space="0" w:color="auto"/>
                    <w:right w:val="none" w:sz="0" w:space="0" w:color="auto"/>
                  </w:divBdr>
                </w:div>
                <w:div w:id="309943080">
                  <w:marLeft w:val="0"/>
                  <w:marRight w:val="0"/>
                  <w:marTop w:val="0"/>
                  <w:marBottom w:val="0"/>
                  <w:divBdr>
                    <w:top w:val="none" w:sz="0" w:space="0" w:color="auto"/>
                    <w:left w:val="none" w:sz="0" w:space="0" w:color="auto"/>
                    <w:bottom w:val="none" w:sz="0" w:space="0" w:color="auto"/>
                    <w:right w:val="none" w:sz="0" w:space="0" w:color="auto"/>
                  </w:divBdr>
                </w:div>
                <w:div w:id="795370823">
                  <w:marLeft w:val="0"/>
                  <w:marRight w:val="0"/>
                  <w:marTop w:val="0"/>
                  <w:marBottom w:val="0"/>
                  <w:divBdr>
                    <w:top w:val="none" w:sz="0" w:space="0" w:color="auto"/>
                    <w:left w:val="none" w:sz="0" w:space="0" w:color="auto"/>
                    <w:bottom w:val="none" w:sz="0" w:space="0" w:color="auto"/>
                    <w:right w:val="none" w:sz="0" w:space="0" w:color="auto"/>
                  </w:divBdr>
                </w:div>
                <w:div w:id="159660709">
                  <w:marLeft w:val="0"/>
                  <w:marRight w:val="0"/>
                  <w:marTop w:val="0"/>
                  <w:marBottom w:val="0"/>
                  <w:divBdr>
                    <w:top w:val="none" w:sz="0" w:space="0" w:color="auto"/>
                    <w:left w:val="none" w:sz="0" w:space="0" w:color="auto"/>
                    <w:bottom w:val="none" w:sz="0" w:space="0" w:color="auto"/>
                    <w:right w:val="none" w:sz="0" w:space="0" w:color="auto"/>
                  </w:divBdr>
                </w:div>
                <w:div w:id="1829519193">
                  <w:marLeft w:val="0"/>
                  <w:marRight w:val="0"/>
                  <w:marTop w:val="0"/>
                  <w:marBottom w:val="0"/>
                  <w:divBdr>
                    <w:top w:val="none" w:sz="0" w:space="0" w:color="auto"/>
                    <w:left w:val="none" w:sz="0" w:space="0" w:color="auto"/>
                    <w:bottom w:val="none" w:sz="0" w:space="0" w:color="auto"/>
                    <w:right w:val="none" w:sz="0" w:space="0" w:color="auto"/>
                  </w:divBdr>
                </w:div>
                <w:div w:id="1327825961">
                  <w:marLeft w:val="0"/>
                  <w:marRight w:val="0"/>
                  <w:marTop w:val="0"/>
                  <w:marBottom w:val="0"/>
                  <w:divBdr>
                    <w:top w:val="none" w:sz="0" w:space="0" w:color="auto"/>
                    <w:left w:val="none" w:sz="0" w:space="0" w:color="auto"/>
                    <w:bottom w:val="none" w:sz="0" w:space="0" w:color="auto"/>
                    <w:right w:val="none" w:sz="0" w:space="0" w:color="auto"/>
                  </w:divBdr>
                </w:div>
                <w:div w:id="390733660">
                  <w:marLeft w:val="0"/>
                  <w:marRight w:val="0"/>
                  <w:marTop w:val="0"/>
                  <w:marBottom w:val="0"/>
                  <w:divBdr>
                    <w:top w:val="none" w:sz="0" w:space="0" w:color="auto"/>
                    <w:left w:val="none" w:sz="0" w:space="0" w:color="auto"/>
                    <w:bottom w:val="none" w:sz="0" w:space="0" w:color="auto"/>
                    <w:right w:val="none" w:sz="0" w:space="0" w:color="auto"/>
                  </w:divBdr>
                </w:div>
                <w:div w:id="298996044">
                  <w:marLeft w:val="0"/>
                  <w:marRight w:val="0"/>
                  <w:marTop w:val="0"/>
                  <w:marBottom w:val="0"/>
                  <w:divBdr>
                    <w:top w:val="none" w:sz="0" w:space="0" w:color="auto"/>
                    <w:left w:val="none" w:sz="0" w:space="0" w:color="auto"/>
                    <w:bottom w:val="none" w:sz="0" w:space="0" w:color="auto"/>
                    <w:right w:val="none" w:sz="0" w:space="0" w:color="auto"/>
                  </w:divBdr>
                </w:div>
                <w:div w:id="7561390">
                  <w:marLeft w:val="0"/>
                  <w:marRight w:val="0"/>
                  <w:marTop w:val="0"/>
                  <w:marBottom w:val="0"/>
                  <w:divBdr>
                    <w:top w:val="none" w:sz="0" w:space="0" w:color="auto"/>
                    <w:left w:val="none" w:sz="0" w:space="0" w:color="auto"/>
                    <w:bottom w:val="none" w:sz="0" w:space="0" w:color="auto"/>
                    <w:right w:val="none" w:sz="0" w:space="0" w:color="auto"/>
                  </w:divBdr>
                </w:div>
                <w:div w:id="672100500">
                  <w:marLeft w:val="0"/>
                  <w:marRight w:val="0"/>
                  <w:marTop w:val="0"/>
                  <w:marBottom w:val="0"/>
                  <w:divBdr>
                    <w:top w:val="none" w:sz="0" w:space="0" w:color="auto"/>
                    <w:left w:val="none" w:sz="0" w:space="0" w:color="auto"/>
                    <w:bottom w:val="none" w:sz="0" w:space="0" w:color="auto"/>
                    <w:right w:val="none" w:sz="0" w:space="0" w:color="auto"/>
                  </w:divBdr>
                </w:div>
                <w:div w:id="234169583">
                  <w:marLeft w:val="0"/>
                  <w:marRight w:val="0"/>
                  <w:marTop w:val="0"/>
                  <w:marBottom w:val="0"/>
                  <w:divBdr>
                    <w:top w:val="none" w:sz="0" w:space="0" w:color="auto"/>
                    <w:left w:val="none" w:sz="0" w:space="0" w:color="auto"/>
                    <w:bottom w:val="none" w:sz="0" w:space="0" w:color="auto"/>
                    <w:right w:val="none" w:sz="0" w:space="0" w:color="auto"/>
                  </w:divBdr>
                </w:div>
                <w:div w:id="1256592916">
                  <w:marLeft w:val="0"/>
                  <w:marRight w:val="0"/>
                  <w:marTop w:val="0"/>
                  <w:marBottom w:val="0"/>
                  <w:divBdr>
                    <w:top w:val="none" w:sz="0" w:space="0" w:color="auto"/>
                    <w:left w:val="none" w:sz="0" w:space="0" w:color="auto"/>
                    <w:bottom w:val="none" w:sz="0" w:space="0" w:color="auto"/>
                    <w:right w:val="none" w:sz="0" w:space="0" w:color="auto"/>
                  </w:divBdr>
                  <w:divsChild>
                    <w:div w:id="1815491300">
                      <w:marLeft w:val="0"/>
                      <w:marRight w:val="0"/>
                      <w:marTop w:val="0"/>
                      <w:marBottom w:val="0"/>
                      <w:divBdr>
                        <w:top w:val="none" w:sz="0" w:space="0" w:color="auto"/>
                        <w:left w:val="none" w:sz="0" w:space="0" w:color="auto"/>
                        <w:bottom w:val="none" w:sz="0" w:space="0" w:color="auto"/>
                        <w:right w:val="none" w:sz="0" w:space="0" w:color="auto"/>
                      </w:divBdr>
                    </w:div>
                    <w:div w:id="1766877501">
                      <w:marLeft w:val="0"/>
                      <w:marRight w:val="0"/>
                      <w:marTop w:val="0"/>
                      <w:marBottom w:val="0"/>
                      <w:divBdr>
                        <w:top w:val="none" w:sz="0" w:space="0" w:color="auto"/>
                        <w:left w:val="none" w:sz="0" w:space="0" w:color="auto"/>
                        <w:bottom w:val="none" w:sz="0" w:space="0" w:color="auto"/>
                        <w:right w:val="none" w:sz="0" w:space="0" w:color="auto"/>
                      </w:divBdr>
                    </w:div>
                    <w:div w:id="1858690281">
                      <w:marLeft w:val="0"/>
                      <w:marRight w:val="0"/>
                      <w:marTop w:val="0"/>
                      <w:marBottom w:val="0"/>
                      <w:divBdr>
                        <w:top w:val="none" w:sz="0" w:space="0" w:color="auto"/>
                        <w:left w:val="none" w:sz="0" w:space="0" w:color="auto"/>
                        <w:bottom w:val="none" w:sz="0" w:space="0" w:color="auto"/>
                        <w:right w:val="none" w:sz="0" w:space="0" w:color="auto"/>
                      </w:divBdr>
                    </w:div>
                    <w:div w:id="2117292380">
                      <w:marLeft w:val="0"/>
                      <w:marRight w:val="0"/>
                      <w:marTop w:val="0"/>
                      <w:marBottom w:val="0"/>
                      <w:divBdr>
                        <w:top w:val="none" w:sz="0" w:space="0" w:color="auto"/>
                        <w:left w:val="none" w:sz="0" w:space="0" w:color="auto"/>
                        <w:bottom w:val="none" w:sz="0" w:space="0" w:color="auto"/>
                        <w:right w:val="none" w:sz="0" w:space="0" w:color="auto"/>
                      </w:divBdr>
                    </w:div>
                    <w:div w:id="1233271166">
                      <w:marLeft w:val="0"/>
                      <w:marRight w:val="0"/>
                      <w:marTop w:val="0"/>
                      <w:marBottom w:val="0"/>
                      <w:divBdr>
                        <w:top w:val="none" w:sz="0" w:space="0" w:color="auto"/>
                        <w:left w:val="none" w:sz="0" w:space="0" w:color="auto"/>
                        <w:bottom w:val="none" w:sz="0" w:space="0" w:color="auto"/>
                        <w:right w:val="none" w:sz="0" w:space="0" w:color="auto"/>
                      </w:divBdr>
                    </w:div>
                    <w:div w:id="551424021">
                      <w:marLeft w:val="0"/>
                      <w:marRight w:val="0"/>
                      <w:marTop w:val="0"/>
                      <w:marBottom w:val="0"/>
                      <w:divBdr>
                        <w:top w:val="none" w:sz="0" w:space="0" w:color="auto"/>
                        <w:left w:val="none" w:sz="0" w:space="0" w:color="auto"/>
                        <w:bottom w:val="none" w:sz="0" w:space="0" w:color="auto"/>
                        <w:right w:val="none" w:sz="0" w:space="0" w:color="auto"/>
                      </w:divBdr>
                    </w:div>
                    <w:div w:id="1894078814">
                      <w:marLeft w:val="0"/>
                      <w:marRight w:val="0"/>
                      <w:marTop w:val="0"/>
                      <w:marBottom w:val="0"/>
                      <w:divBdr>
                        <w:top w:val="none" w:sz="0" w:space="0" w:color="auto"/>
                        <w:left w:val="none" w:sz="0" w:space="0" w:color="auto"/>
                        <w:bottom w:val="none" w:sz="0" w:space="0" w:color="auto"/>
                        <w:right w:val="none" w:sz="0" w:space="0" w:color="auto"/>
                      </w:divBdr>
                    </w:div>
                    <w:div w:id="2114131605">
                      <w:marLeft w:val="0"/>
                      <w:marRight w:val="0"/>
                      <w:marTop w:val="0"/>
                      <w:marBottom w:val="0"/>
                      <w:divBdr>
                        <w:top w:val="none" w:sz="0" w:space="0" w:color="auto"/>
                        <w:left w:val="none" w:sz="0" w:space="0" w:color="auto"/>
                        <w:bottom w:val="none" w:sz="0" w:space="0" w:color="auto"/>
                        <w:right w:val="none" w:sz="0" w:space="0" w:color="auto"/>
                      </w:divBdr>
                    </w:div>
                    <w:div w:id="1387529179">
                      <w:marLeft w:val="0"/>
                      <w:marRight w:val="0"/>
                      <w:marTop w:val="0"/>
                      <w:marBottom w:val="0"/>
                      <w:divBdr>
                        <w:top w:val="none" w:sz="0" w:space="0" w:color="auto"/>
                        <w:left w:val="none" w:sz="0" w:space="0" w:color="auto"/>
                        <w:bottom w:val="none" w:sz="0" w:space="0" w:color="auto"/>
                        <w:right w:val="none" w:sz="0" w:space="0" w:color="auto"/>
                      </w:divBdr>
                    </w:div>
                    <w:div w:id="1709797346">
                      <w:marLeft w:val="0"/>
                      <w:marRight w:val="0"/>
                      <w:marTop w:val="0"/>
                      <w:marBottom w:val="0"/>
                      <w:divBdr>
                        <w:top w:val="none" w:sz="0" w:space="0" w:color="auto"/>
                        <w:left w:val="none" w:sz="0" w:space="0" w:color="auto"/>
                        <w:bottom w:val="none" w:sz="0" w:space="0" w:color="auto"/>
                        <w:right w:val="none" w:sz="0" w:space="0" w:color="auto"/>
                      </w:divBdr>
                    </w:div>
                    <w:div w:id="1298411877">
                      <w:marLeft w:val="0"/>
                      <w:marRight w:val="0"/>
                      <w:marTop w:val="0"/>
                      <w:marBottom w:val="0"/>
                      <w:divBdr>
                        <w:top w:val="none" w:sz="0" w:space="0" w:color="auto"/>
                        <w:left w:val="none" w:sz="0" w:space="0" w:color="auto"/>
                        <w:bottom w:val="none" w:sz="0" w:space="0" w:color="auto"/>
                        <w:right w:val="none" w:sz="0" w:space="0" w:color="auto"/>
                      </w:divBdr>
                    </w:div>
                    <w:div w:id="171998086">
                      <w:marLeft w:val="0"/>
                      <w:marRight w:val="0"/>
                      <w:marTop w:val="0"/>
                      <w:marBottom w:val="0"/>
                      <w:divBdr>
                        <w:top w:val="none" w:sz="0" w:space="0" w:color="auto"/>
                        <w:left w:val="none" w:sz="0" w:space="0" w:color="auto"/>
                        <w:bottom w:val="none" w:sz="0" w:space="0" w:color="auto"/>
                        <w:right w:val="none" w:sz="0" w:space="0" w:color="auto"/>
                      </w:divBdr>
                    </w:div>
                    <w:div w:id="1877963627">
                      <w:marLeft w:val="0"/>
                      <w:marRight w:val="0"/>
                      <w:marTop w:val="0"/>
                      <w:marBottom w:val="0"/>
                      <w:divBdr>
                        <w:top w:val="none" w:sz="0" w:space="0" w:color="auto"/>
                        <w:left w:val="none" w:sz="0" w:space="0" w:color="auto"/>
                        <w:bottom w:val="none" w:sz="0" w:space="0" w:color="auto"/>
                        <w:right w:val="none" w:sz="0" w:space="0" w:color="auto"/>
                      </w:divBdr>
                    </w:div>
                    <w:div w:id="187260319">
                      <w:marLeft w:val="0"/>
                      <w:marRight w:val="0"/>
                      <w:marTop w:val="0"/>
                      <w:marBottom w:val="0"/>
                      <w:divBdr>
                        <w:top w:val="none" w:sz="0" w:space="0" w:color="auto"/>
                        <w:left w:val="none" w:sz="0" w:space="0" w:color="auto"/>
                        <w:bottom w:val="none" w:sz="0" w:space="0" w:color="auto"/>
                        <w:right w:val="none" w:sz="0" w:space="0" w:color="auto"/>
                      </w:divBdr>
                    </w:div>
                    <w:div w:id="996616163">
                      <w:marLeft w:val="0"/>
                      <w:marRight w:val="0"/>
                      <w:marTop w:val="0"/>
                      <w:marBottom w:val="0"/>
                      <w:divBdr>
                        <w:top w:val="none" w:sz="0" w:space="0" w:color="auto"/>
                        <w:left w:val="none" w:sz="0" w:space="0" w:color="auto"/>
                        <w:bottom w:val="none" w:sz="0" w:space="0" w:color="auto"/>
                        <w:right w:val="none" w:sz="0" w:space="0" w:color="auto"/>
                      </w:divBdr>
                    </w:div>
                    <w:div w:id="1224221696">
                      <w:marLeft w:val="0"/>
                      <w:marRight w:val="0"/>
                      <w:marTop w:val="0"/>
                      <w:marBottom w:val="0"/>
                      <w:divBdr>
                        <w:top w:val="none" w:sz="0" w:space="0" w:color="auto"/>
                        <w:left w:val="none" w:sz="0" w:space="0" w:color="auto"/>
                        <w:bottom w:val="none" w:sz="0" w:space="0" w:color="auto"/>
                        <w:right w:val="none" w:sz="0" w:space="0" w:color="auto"/>
                      </w:divBdr>
                    </w:div>
                    <w:div w:id="798379128">
                      <w:marLeft w:val="0"/>
                      <w:marRight w:val="0"/>
                      <w:marTop w:val="0"/>
                      <w:marBottom w:val="0"/>
                      <w:divBdr>
                        <w:top w:val="none" w:sz="0" w:space="0" w:color="auto"/>
                        <w:left w:val="none" w:sz="0" w:space="0" w:color="auto"/>
                        <w:bottom w:val="none" w:sz="0" w:space="0" w:color="auto"/>
                        <w:right w:val="none" w:sz="0" w:space="0" w:color="auto"/>
                      </w:divBdr>
                    </w:div>
                    <w:div w:id="631013060">
                      <w:marLeft w:val="0"/>
                      <w:marRight w:val="0"/>
                      <w:marTop w:val="0"/>
                      <w:marBottom w:val="0"/>
                      <w:divBdr>
                        <w:top w:val="none" w:sz="0" w:space="0" w:color="auto"/>
                        <w:left w:val="none" w:sz="0" w:space="0" w:color="auto"/>
                        <w:bottom w:val="none" w:sz="0" w:space="0" w:color="auto"/>
                        <w:right w:val="none" w:sz="0" w:space="0" w:color="auto"/>
                      </w:divBdr>
                    </w:div>
                    <w:div w:id="1285498126">
                      <w:marLeft w:val="0"/>
                      <w:marRight w:val="0"/>
                      <w:marTop w:val="0"/>
                      <w:marBottom w:val="0"/>
                      <w:divBdr>
                        <w:top w:val="none" w:sz="0" w:space="0" w:color="auto"/>
                        <w:left w:val="none" w:sz="0" w:space="0" w:color="auto"/>
                        <w:bottom w:val="none" w:sz="0" w:space="0" w:color="auto"/>
                        <w:right w:val="none" w:sz="0" w:space="0" w:color="auto"/>
                      </w:divBdr>
                    </w:div>
                    <w:div w:id="337734053">
                      <w:marLeft w:val="0"/>
                      <w:marRight w:val="0"/>
                      <w:marTop w:val="0"/>
                      <w:marBottom w:val="0"/>
                      <w:divBdr>
                        <w:top w:val="none" w:sz="0" w:space="0" w:color="auto"/>
                        <w:left w:val="none" w:sz="0" w:space="0" w:color="auto"/>
                        <w:bottom w:val="none" w:sz="0" w:space="0" w:color="auto"/>
                        <w:right w:val="none" w:sz="0" w:space="0" w:color="auto"/>
                      </w:divBdr>
                    </w:div>
                    <w:div w:id="294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956061">
      <w:bodyDiv w:val="1"/>
      <w:marLeft w:val="0"/>
      <w:marRight w:val="0"/>
      <w:marTop w:val="0"/>
      <w:marBottom w:val="0"/>
      <w:divBdr>
        <w:top w:val="none" w:sz="0" w:space="0" w:color="auto"/>
        <w:left w:val="none" w:sz="0" w:space="0" w:color="auto"/>
        <w:bottom w:val="none" w:sz="0" w:space="0" w:color="auto"/>
        <w:right w:val="none" w:sz="0" w:space="0" w:color="auto"/>
      </w:divBdr>
      <w:divsChild>
        <w:div w:id="1275871115">
          <w:marLeft w:val="0"/>
          <w:marRight w:val="0"/>
          <w:marTop w:val="29"/>
          <w:marBottom w:val="0"/>
          <w:divBdr>
            <w:top w:val="none" w:sz="0" w:space="0" w:color="auto"/>
            <w:left w:val="none" w:sz="0" w:space="0" w:color="auto"/>
            <w:bottom w:val="none" w:sz="0" w:space="0" w:color="auto"/>
            <w:right w:val="none" w:sz="0" w:space="0" w:color="auto"/>
          </w:divBdr>
        </w:div>
      </w:divsChild>
    </w:div>
    <w:div w:id="1247496104">
      <w:bodyDiv w:val="1"/>
      <w:marLeft w:val="0"/>
      <w:marRight w:val="0"/>
      <w:marTop w:val="0"/>
      <w:marBottom w:val="0"/>
      <w:divBdr>
        <w:top w:val="none" w:sz="0" w:space="0" w:color="auto"/>
        <w:left w:val="none" w:sz="0" w:space="0" w:color="auto"/>
        <w:bottom w:val="none" w:sz="0" w:space="0" w:color="auto"/>
        <w:right w:val="none" w:sz="0" w:space="0" w:color="auto"/>
      </w:divBdr>
      <w:divsChild>
        <w:div w:id="1157502642">
          <w:marLeft w:val="0"/>
          <w:marRight w:val="0"/>
          <w:marTop w:val="29"/>
          <w:marBottom w:val="0"/>
          <w:divBdr>
            <w:top w:val="none" w:sz="0" w:space="0" w:color="auto"/>
            <w:left w:val="none" w:sz="0" w:space="0" w:color="auto"/>
            <w:bottom w:val="none" w:sz="0" w:space="0" w:color="auto"/>
            <w:right w:val="none" w:sz="0" w:space="0" w:color="auto"/>
          </w:divBdr>
        </w:div>
        <w:div w:id="1151091961">
          <w:marLeft w:val="0"/>
          <w:marRight w:val="0"/>
          <w:marTop w:val="29"/>
          <w:marBottom w:val="0"/>
          <w:divBdr>
            <w:top w:val="none" w:sz="0" w:space="0" w:color="auto"/>
            <w:left w:val="none" w:sz="0" w:space="0" w:color="auto"/>
            <w:bottom w:val="none" w:sz="0" w:space="0" w:color="auto"/>
            <w:right w:val="none" w:sz="0" w:space="0" w:color="auto"/>
          </w:divBdr>
        </w:div>
        <w:div w:id="601645579">
          <w:marLeft w:val="0"/>
          <w:marRight w:val="0"/>
          <w:marTop w:val="29"/>
          <w:marBottom w:val="0"/>
          <w:divBdr>
            <w:top w:val="none" w:sz="0" w:space="0" w:color="auto"/>
            <w:left w:val="none" w:sz="0" w:space="0" w:color="auto"/>
            <w:bottom w:val="none" w:sz="0" w:space="0" w:color="auto"/>
            <w:right w:val="none" w:sz="0" w:space="0" w:color="auto"/>
          </w:divBdr>
        </w:div>
        <w:div w:id="1862818485">
          <w:marLeft w:val="0"/>
          <w:marRight w:val="0"/>
          <w:marTop w:val="29"/>
          <w:marBottom w:val="0"/>
          <w:divBdr>
            <w:top w:val="none" w:sz="0" w:space="0" w:color="auto"/>
            <w:left w:val="none" w:sz="0" w:space="0" w:color="auto"/>
            <w:bottom w:val="none" w:sz="0" w:space="0" w:color="auto"/>
            <w:right w:val="none" w:sz="0" w:space="0" w:color="auto"/>
          </w:divBdr>
        </w:div>
        <w:div w:id="2033022804">
          <w:marLeft w:val="0"/>
          <w:marRight w:val="0"/>
          <w:marTop w:val="29"/>
          <w:marBottom w:val="0"/>
          <w:divBdr>
            <w:top w:val="none" w:sz="0" w:space="0" w:color="auto"/>
            <w:left w:val="none" w:sz="0" w:space="0" w:color="auto"/>
            <w:bottom w:val="none" w:sz="0" w:space="0" w:color="auto"/>
            <w:right w:val="none" w:sz="0" w:space="0" w:color="auto"/>
          </w:divBdr>
        </w:div>
        <w:div w:id="24212323">
          <w:marLeft w:val="0"/>
          <w:marRight w:val="0"/>
          <w:marTop w:val="29"/>
          <w:marBottom w:val="0"/>
          <w:divBdr>
            <w:top w:val="none" w:sz="0" w:space="0" w:color="auto"/>
            <w:left w:val="none" w:sz="0" w:space="0" w:color="auto"/>
            <w:bottom w:val="none" w:sz="0" w:space="0" w:color="auto"/>
            <w:right w:val="none" w:sz="0" w:space="0" w:color="auto"/>
          </w:divBdr>
        </w:div>
        <w:div w:id="1481264299">
          <w:marLeft w:val="0"/>
          <w:marRight w:val="0"/>
          <w:marTop w:val="29"/>
          <w:marBottom w:val="0"/>
          <w:divBdr>
            <w:top w:val="none" w:sz="0" w:space="0" w:color="auto"/>
            <w:left w:val="none" w:sz="0" w:space="0" w:color="auto"/>
            <w:bottom w:val="none" w:sz="0" w:space="0" w:color="auto"/>
            <w:right w:val="none" w:sz="0" w:space="0" w:color="auto"/>
          </w:divBdr>
        </w:div>
        <w:div w:id="1814372503">
          <w:marLeft w:val="0"/>
          <w:marRight w:val="0"/>
          <w:marTop w:val="29"/>
          <w:marBottom w:val="0"/>
          <w:divBdr>
            <w:top w:val="none" w:sz="0" w:space="0" w:color="auto"/>
            <w:left w:val="none" w:sz="0" w:space="0" w:color="auto"/>
            <w:bottom w:val="none" w:sz="0" w:space="0" w:color="auto"/>
            <w:right w:val="none" w:sz="0" w:space="0" w:color="auto"/>
          </w:divBdr>
        </w:div>
        <w:div w:id="1590238441">
          <w:marLeft w:val="0"/>
          <w:marRight w:val="0"/>
          <w:marTop w:val="29"/>
          <w:marBottom w:val="0"/>
          <w:divBdr>
            <w:top w:val="none" w:sz="0" w:space="0" w:color="auto"/>
            <w:left w:val="none" w:sz="0" w:space="0" w:color="auto"/>
            <w:bottom w:val="none" w:sz="0" w:space="0" w:color="auto"/>
            <w:right w:val="none" w:sz="0" w:space="0" w:color="auto"/>
          </w:divBdr>
        </w:div>
        <w:div w:id="555161635">
          <w:marLeft w:val="0"/>
          <w:marRight w:val="0"/>
          <w:marTop w:val="29"/>
          <w:marBottom w:val="0"/>
          <w:divBdr>
            <w:top w:val="none" w:sz="0" w:space="0" w:color="auto"/>
            <w:left w:val="none" w:sz="0" w:space="0" w:color="auto"/>
            <w:bottom w:val="none" w:sz="0" w:space="0" w:color="auto"/>
            <w:right w:val="none" w:sz="0" w:space="0" w:color="auto"/>
          </w:divBdr>
        </w:div>
        <w:div w:id="105777143">
          <w:marLeft w:val="0"/>
          <w:marRight w:val="0"/>
          <w:marTop w:val="29"/>
          <w:marBottom w:val="0"/>
          <w:divBdr>
            <w:top w:val="none" w:sz="0" w:space="0" w:color="auto"/>
            <w:left w:val="none" w:sz="0" w:space="0" w:color="auto"/>
            <w:bottom w:val="none" w:sz="0" w:space="0" w:color="auto"/>
            <w:right w:val="none" w:sz="0" w:space="0" w:color="auto"/>
          </w:divBdr>
        </w:div>
        <w:div w:id="235896012">
          <w:marLeft w:val="0"/>
          <w:marRight w:val="0"/>
          <w:marTop w:val="29"/>
          <w:marBottom w:val="0"/>
          <w:divBdr>
            <w:top w:val="none" w:sz="0" w:space="0" w:color="auto"/>
            <w:left w:val="none" w:sz="0" w:space="0" w:color="auto"/>
            <w:bottom w:val="none" w:sz="0" w:space="0" w:color="auto"/>
            <w:right w:val="none" w:sz="0" w:space="0" w:color="auto"/>
          </w:divBdr>
        </w:div>
      </w:divsChild>
    </w:div>
    <w:div w:id="1410885076">
      <w:bodyDiv w:val="1"/>
      <w:marLeft w:val="0"/>
      <w:marRight w:val="0"/>
      <w:marTop w:val="0"/>
      <w:marBottom w:val="0"/>
      <w:divBdr>
        <w:top w:val="none" w:sz="0" w:space="0" w:color="auto"/>
        <w:left w:val="none" w:sz="0" w:space="0" w:color="auto"/>
        <w:bottom w:val="none" w:sz="0" w:space="0" w:color="auto"/>
        <w:right w:val="none" w:sz="0" w:space="0" w:color="auto"/>
      </w:divBdr>
    </w:div>
    <w:div w:id="1416440821">
      <w:bodyDiv w:val="1"/>
      <w:marLeft w:val="0"/>
      <w:marRight w:val="0"/>
      <w:marTop w:val="0"/>
      <w:marBottom w:val="0"/>
      <w:divBdr>
        <w:top w:val="none" w:sz="0" w:space="0" w:color="auto"/>
        <w:left w:val="none" w:sz="0" w:space="0" w:color="auto"/>
        <w:bottom w:val="none" w:sz="0" w:space="0" w:color="auto"/>
        <w:right w:val="none" w:sz="0" w:space="0" w:color="auto"/>
      </w:divBdr>
    </w:div>
    <w:div w:id="1578631836">
      <w:bodyDiv w:val="1"/>
      <w:marLeft w:val="0"/>
      <w:marRight w:val="0"/>
      <w:marTop w:val="0"/>
      <w:marBottom w:val="0"/>
      <w:divBdr>
        <w:top w:val="none" w:sz="0" w:space="0" w:color="auto"/>
        <w:left w:val="none" w:sz="0" w:space="0" w:color="auto"/>
        <w:bottom w:val="none" w:sz="0" w:space="0" w:color="auto"/>
        <w:right w:val="none" w:sz="0" w:space="0" w:color="auto"/>
      </w:divBdr>
      <w:divsChild>
        <w:div w:id="1515532923">
          <w:marLeft w:val="0"/>
          <w:marRight w:val="0"/>
          <w:marTop w:val="0"/>
          <w:marBottom w:val="0"/>
          <w:divBdr>
            <w:top w:val="none" w:sz="0" w:space="0" w:color="auto"/>
            <w:left w:val="none" w:sz="0" w:space="0" w:color="auto"/>
            <w:bottom w:val="none" w:sz="0" w:space="0" w:color="auto"/>
            <w:right w:val="none" w:sz="0" w:space="0" w:color="auto"/>
          </w:divBdr>
          <w:divsChild>
            <w:div w:id="1389841913">
              <w:marLeft w:val="0"/>
              <w:marRight w:val="0"/>
              <w:marTop w:val="0"/>
              <w:marBottom w:val="0"/>
              <w:divBdr>
                <w:top w:val="none" w:sz="0" w:space="0" w:color="auto"/>
                <w:left w:val="none" w:sz="0" w:space="0" w:color="auto"/>
                <w:bottom w:val="none" w:sz="0" w:space="0" w:color="auto"/>
                <w:right w:val="none" w:sz="0" w:space="0" w:color="auto"/>
              </w:divBdr>
              <w:divsChild>
                <w:div w:id="837037606">
                  <w:marLeft w:val="0"/>
                  <w:marRight w:val="0"/>
                  <w:marTop w:val="0"/>
                  <w:marBottom w:val="0"/>
                  <w:divBdr>
                    <w:top w:val="none" w:sz="0" w:space="0" w:color="auto"/>
                    <w:left w:val="none" w:sz="0" w:space="0" w:color="auto"/>
                    <w:bottom w:val="none" w:sz="0" w:space="0" w:color="auto"/>
                    <w:right w:val="none" w:sz="0" w:space="0" w:color="auto"/>
                  </w:divBdr>
                </w:div>
                <w:div w:id="1082219546">
                  <w:marLeft w:val="0"/>
                  <w:marRight w:val="0"/>
                  <w:marTop w:val="0"/>
                  <w:marBottom w:val="0"/>
                  <w:divBdr>
                    <w:top w:val="none" w:sz="0" w:space="0" w:color="auto"/>
                    <w:left w:val="none" w:sz="0" w:space="0" w:color="auto"/>
                    <w:bottom w:val="none" w:sz="0" w:space="0" w:color="auto"/>
                    <w:right w:val="none" w:sz="0" w:space="0" w:color="auto"/>
                  </w:divBdr>
                  <w:divsChild>
                    <w:div w:id="18930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5879">
          <w:marLeft w:val="0"/>
          <w:marRight w:val="0"/>
          <w:marTop w:val="0"/>
          <w:marBottom w:val="0"/>
          <w:divBdr>
            <w:top w:val="none" w:sz="0" w:space="0" w:color="auto"/>
            <w:left w:val="none" w:sz="0" w:space="0" w:color="auto"/>
            <w:bottom w:val="none" w:sz="0" w:space="0" w:color="auto"/>
            <w:right w:val="none" w:sz="0" w:space="0" w:color="auto"/>
          </w:divBdr>
          <w:divsChild>
            <w:div w:id="593167711">
              <w:marLeft w:val="0"/>
              <w:marRight w:val="0"/>
              <w:marTop w:val="0"/>
              <w:marBottom w:val="0"/>
              <w:divBdr>
                <w:top w:val="none" w:sz="0" w:space="0" w:color="auto"/>
                <w:left w:val="none" w:sz="0" w:space="0" w:color="auto"/>
                <w:bottom w:val="none" w:sz="0" w:space="0" w:color="auto"/>
                <w:right w:val="none" w:sz="0" w:space="0" w:color="auto"/>
              </w:divBdr>
              <w:divsChild>
                <w:div w:id="1113283211">
                  <w:marLeft w:val="0"/>
                  <w:marRight w:val="0"/>
                  <w:marTop w:val="0"/>
                  <w:marBottom w:val="0"/>
                  <w:divBdr>
                    <w:top w:val="none" w:sz="0" w:space="0" w:color="auto"/>
                    <w:left w:val="none" w:sz="0" w:space="0" w:color="auto"/>
                    <w:bottom w:val="none" w:sz="0" w:space="0" w:color="auto"/>
                    <w:right w:val="none" w:sz="0" w:space="0" w:color="auto"/>
                  </w:divBdr>
                </w:div>
                <w:div w:id="532881875">
                  <w:marLeft w:val="0"/>
                  <w:marRight w:val="0"/>
                  <w:marTop w:val="0"/>
                  <w:marBottom w:val="0"/>
                  <w:divBdr>
                    <w:top w:val="none" w:sz="0" w:space="0" w:color="auto"/>
                    <w:left w:val="none" w:sz="0" w:space="0" w:color="auto"/>
                    <w:bottom w:val="none" w:sz="0" w:space="0" w:color="auto"/>
                    <w:right w:val="none" w:sz="0" w:space="0" w:color="auto"/>
                  </w:divBdr>
                  <w:divsChild>
                    <w:div w:id="4265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116120">
      <w:bodyDiv w:val="1"/>
      <w:marLeft w:val="0"/>
      <w:marRight w:val="0"/>
      <w:marTop w:val="0"/>
      <w:marBottom w:val="0"/>
      <w:divBdr>
        <w:top w:val="none" w:sz="0" w:space="0" w:color="auto"/>
        <w:left w:val="none" w:sz="0" w:space="0" w:color="auto"/>
        <w:bottom w:val="none" w:sz="0" w:space="0" w:color="auto"/>
        <w:right w:val="none" w:sz="0" w:space="0" w:color="auto"/>
      </w:divBdr>
      <w:divsChild>
        <w:div w:id="2019967570">
          <w:marLeft w:val="0"/>
          <w:marRight w:val="0"/>
          <w:marTop w:val="29"/>
          <w:marBottom w:val="0"/>
          <w:divBdr>
            <w:top w:val="none" w:sz="0" w:space="0" w:color="auto"/>
            <w:left w:val="none" w:sz="0" w:space="0" w:color="auto"/>
            <w:bottom w:val="none" w:sz="0" w:space="0" w:color="auto"/>
            <w:right w:val="none" w:sz="0" w:space="0" w:color="auto"/>
          </w:divBdr>
        </w:div>
      </w:divsChild>
    </w:div>
    <w:div w:id="1804999535">
      <w:bodyDiv w:val="1"/>
      <w:marLeft w:val="0"/>
      <w:marRight w:val="0"/>
      <w:marTop w:val="0"/>
      <w:marBottom w:val="0"/>
      <w:divBdr>
        <w:top w:val="none" w:sz="0" w:space="0" w:color="auto"/>
        <w:left w:val="none" w:sz="0" w:space="0" w:color="auto"/>
        <w:bottom w:val="none" w:sz="0" w:space="0" w:color="auto"/>
        <w:right w:val="none" w:sz="0" w:space="0" w:color="auto"/>
      </w:divBdr>
    </w:div>
    <w:div w:id="1819497513">
      <w:bodyDiv w:val="1"/>
      <w:marLeft w:val="0"/>
      <w:marRight w:val="0"/>
      <w:marTop w:val="0"/>
      <w:marBottom w:val="0"/>
      <w:divBdr>
        <w:top w:val="none" w:sz="0" w:space="0" w:color="auto"/>
        <w:left w:val="none" w:sz="0" w:space="0" w:color="auto"/>
        <w:bottom w:val="none" w:sz="0" w:space="0" w:color="auto"/>
        <w:right w:val="none" w:sz="0" w:space="0" w:color="auto"/>
      </w:divBdr>
      <w:divsChild>
        <w:div w:id="2140490933">
          <w:marLeft w:val="0"/>
          <w:marRight w:val="0"/>
          <w:marTop w:val="29"/>
          <w:marBottom w:val="0"/>
          <w:divBdr>
            <w:top w:val="none" w:sz="0" w:space="0" w:color="auto"/>
            <w:left w:val="none" w:sz="0" w:space="0" w:color="auto"/>
            <w:bottom w:val="none" w:sz="0" w:space="0" w:color="auto"/>
            <w:right w:val="none" w:sz="0" w:space="0" w:color="auto"/>
          </w:divBdr>
        </w:div>
        <w:div w:id="1198859976">
          <w:marLeft w:val="0"/>
          <w:marRight w:val="0"/>
          <w:marTop w:val="29"/>
          <w:marBottom w:val="0"/>
          <w:divBdr>
            <w:top w:val="none" w:sz="0" w:space="0" w:color="auto"/>
            <w:left w:val="none" w:sz="0" w:space="0" w:color="auto"/>
            <w:bottom w:val="none" w:sz="0" w:space="0" w:color="auto"/>
            <w:right w:val="none" w:sz="0" w:space="0" w:color="auto"/>
          </w:divBdr>
        </w:div>
        <w:div w:id="1490438071">
          <w:marLeft w:val="0"/>
          <w:marRight w:val="0"/>
          <w:marTop w:val="29"/>
          <w:marBottom w:val="0"/>
          <w:divBdr>
            <w:top w:val="none" w:sz="0" w:space="0" w:color="auto"/>
            <w:left w:val="none" w:sz="0" w:space="0" w:color="auto"/>
            <w:bottom w:val="none" w:sz="0" w:space="0" w:color="auto"/>
            <w:right w:val="none" w:sz="0" w:space="0" w:color="auto"/>
          </w:divBdr>
        </w:div>
        <w:div w:id="1241138648">
          <w:marLeft w:val="0"/>
          <w:marRight w:val="0"/>
          <w:marTop w:val="29"/>
          <w:marBottom w:val="0"/>
          <w:divBdr>
            <w:top w:val="none" w:sz="0" w:space="0" w:color="auto"/>
            <w:left w:val="none" w:sz="0" w:space="0" w:color="auto"/>
            <w:bottom w:val="none" w:sz="0" w:space="0" w:color="auto"/>
            <w:right w:val="none" w:sz="0" w:space="0" w:color="auto"/>
          </w:divBdr>
        </w:div>
        <w:div w:id="291832110">
          <w:marLeft w:val="0"/>
          <w:marRight w:val="0"/>
          <w:marTop w:val="29"/>
          <w:marBottom w:val="0"/>
          <w:divBdr>
            <w:top w:val="none" w:sz="0" w:space="0" w:color="auto"/>
            <w:left w:val="none" w:sz="0" w:space="0" w:color="auto"/>
            <w:bottom w:val="none" w:sz="0" w:space="0" w:color="auto"/>
            <w:right w:val="none" w:sz="0" w:space="0" w:color="auto"/>
          </w:divBdr>
        </w:div>
        <w:div w:id="1139030337">
          <w:marLeft w:val="0"/>
          <w:marRight w:val="0"/>
          <w:marTop w:val="29"/>
          <w:marBottom w:val="0"/>
          <w:divBdr>
            <w:top w:val="none" w:sz="0" w:space="0" w:color="auto"/>
            <w:left w:val="none" w:sz="0" w:space="0" w:color="auto"/>
            <w:bottom w:val="none" w:sz="0" w:space="0" w:color="auto"/>
            <w:right w:val="none" w:sz="0" w:space="0" w:color="auto"/>
          </w:divBdr>
        </w:div>
        <w:div w:id="228199099">
          <w:marLeft w:val="0"/>
          <w:marRight w:val="0"/>
          <w:marTop w:val="29"/>
          <w:marBottom w:val="0"/>
          <w:divBdr>
            <w:top w:val="none" w:sz="0" w:space="0" w:color="auto"/>
            <w:left w:val="none" w:sz="0" w:space="0" w:color="auto"/>
            <w:bottom w:val="none" w:sz="0" w:space="0" w:color="auto"/>
            <w:right w:val="none" w:sz="0" w:space="0" w:color="auto"/>
          </w:divBdr>
        </w:div>
        <w:div w:id="828445202">
          <w:marLeft w:val="0"/>
          <w:marRight w:val="0"/>
          <w:marTop w:val="29"/>
          <w:marBottom w:val="0"/>
          <w:divBdr>
            <w:top w:val="none" w:sz="0" w:space="0" w:color="auto"/>
            <w:left w:val="none" w:sz="0" w:space="0" w:color="auto"/>
            <w:bottom w:val="none" w:sz="0" w:space="0" w:color="auto"/>
            <w:right w:val="none" w:sz="0" w:space="0" w:color="auto"/>
          </w:divBdr>
        </w:div>
        <w:div w:id="1356153131">
          <w:marLeft w:val="0"/>
          <w:marRight w:val="0"/>
          <w:marTop w:val="29"/>
          <w:marBottom w:val="0"/>
          <w:divBdr>
            <w:top w:val="none" w:sz="0" w:space="0" w:color="auto"/>
            <w:left w:val="none" w:sz="0" w:space="0" w:color="auto"/>
            <w:bottom w:val="none" w:sz="0" w:space="0" w:color="auto"/>
            <w:right w:val="none" w:sz="0" w:space="0" w:color="auto"/>
          </w:divBdr>
        </w:div>
        <w:div w:id="722872803">
          <w:marLeft w:val="0"/>
          <w:marRight w:val="0"/>
          <w:marTop w:val="29"/>
          <w:marBottom w:val="0"/>
          <w:divBdr>
            <w:top w:val="none" w:sz="0" w:space="0" w:color="auto"/>
            <w:left w:val="none" w:sz="0" w:space="0" w:color="auto"/>
            <w:bottom w:val="none" w:sz="0" w:space="0" w:color="auto"/>
            <w:right w:val="none" w:sz="0" w:space="0" w:color="auto"/>
          </w:divBdr>
        </w:div>
        <w:div w:id="278415556">
          <w:marLeft w:val="0"/>
          <w:marRight w:val="0"/>
          <w:marTop w:val="29"/>
          <w:marBottom w:val="0"/>
          <w:divBdr>
            <w:top w:val="none" w:sz="0" w:space="0" w:color="auto"/>
            <w:left w:val="none" w:sz="0" w:space="0" w:color="auto"/>
            <w:bottom w:val="none" w:sz="0" w:space="0" w:color="auto"/>
            <w:right w:val="none" w:sz="0" w:space="0" w:color="auto"/>
          </w:divBdr>
        </w:div>
        <w:div w:id="380449054">
          <w:marLeft w:val="0"/>
          <w:marRight w:val="0"/>
          <w:marTop w:val="29"/>
          <w:marBottom w:val="0"/>
          <w:divBdr>
            <w:top w:val="none" w:sz="0" w:space="0" w:color="auto"/>
            <w:left w:val="none" w:sz="0" w:space="0" w:color="auto"/>
            <w:bottom w:val="none" w:sz="0" w:space="0" w:color="auto"/>
            <w:right w:val="none" w:sz="0" w:space="0" w:color="auto"/>
          </w:divBdr>
        </w:div>
      </w:divsChild>
    </w:div>
    <w:div w:id="1912690374">
      <w:bodyDiv w:val="1"/>
      <w:marLeft w:val="0"/>
      <w:marRight w:val="0"/>
      <w:marTop w:val="0"/>
      <w:marBottom w:val="0"/>
      <w:divBdr>
        <w:top w:val="none" w:sz="0" w:space="0" w:color="auto"/>
        <w:left w:val="none" w:sz="0" w:space="0" w:color="auto"/>
        <w:bottom w:val="none" w:sz="0" w:space="0" w:color="auto"/>
        <w:right w:val="none" w:sz="0" w:space="0" w:color="auto"/>
      </w:divBdr>
      <w:divsChild>
        <w:div w:id="815221201">
          <w:marLeft w:val="0"/>
          <w:marRight w:val="0"/>
          <w:marTop w:val="29"/>
          <w:marBottom w:val="0"/>
          <w:divBdr>
            <w:top w:val="none" w:sz="0" w:space="0" w:color="auto"/>
            <w:left w:val="none" w:sz="0" w:space="0" w:color="auto"/>
            <w:bottom w:val="none" w:sz="0" w:space="0" w:color="auto"/>
            <w:right w:val="none" w:sz="0" w:space="0" w:color="auto"/>
          </w:divBdr>
        </w:div>
      </w:divsChild>
    </w:div>
    <w:div w:id="1947423206">
      <w:bodyDiv w:val="1"/>
      <w:marLeft w:val="0"/>
      <w:marRight w:val="0"/>
      <w:marTop w:val="0"/>
      <w:marBottom w:val="0"/>
      <w:divBdr>
        <w:top w:val="none" w:sz="0" w:space="0" w:color="auto"/>
        <w:left w:val="none" w:sz="0" w:space="0" w:color="auto"/>
        <w:bottom w:val="none" w:sz="0" w:space="0" w:color="auto"/>
        <w:right w:val="none" w:sz="0" w:space="0" w:color="auto"/>
      </w:divBdr>
      <w:divsChild>
        <w:div w:id="556015282">
          <w:marLeft w:val="0"/>
          <w:marRight w:val="0"/>
          <w:marTop w:val="0"/>
          <w:marBottom w:val="0"/>
          <w:divBdr>
            <w:top w:val="none" w:sz="0" w:space="0" w:color="auto"/>
            <w:left w:val="none" w:sz="0" w:space="0" w:color="auto"/>
            <w:bottom w:val="none" w:sz="0" w:space="0" w:color="auto"/>
            <w:right w:val="none" w:sz="0" w:space="0" w:color="auto"/>
          </w:divBdr>
          <w:divsChild>
            <w:div w:id="1803423249">
              <w:marLeft w:val="0"/>
              <w:marRight w:val="0"/>
              <w:marTop w:val="0"/>
              <w:marBottom w:val="0"/>
              <w:divBdr>
                <w:top w:val="none" w:sz="0" w:space="0" w:color="auto"/>
                <w:left w:val="none" w:sz="0" w:space="0" w:color="auto"/>
                <w:bottom w:val="none" w:sz="0" w:space="0" w:color="auto"/>
                <w:right w:val="none" w:sz="0" w:space="0" w:color="auto"/>
              </w:divBdr>
              <w:divsChild>
                <w:div w:id="151214898">
                  <w:marLeft w:val="0"/>
                  <w:marRight w:val="0"/>
                  <w:marTop w:val="0"/>
                  <w:marBottom w:val="0"/>
                  <w:divBdr>
                    <w:top w:val="none" w:sz="0" w:space="0" w:color="auto"/>
                    <w:left w:val="none" w:sz="0" w:space="0" w:color="auto"/>
                    <w:bottom w:val="none" w:sz="0" w:space="0" w:color="auto"/>
                    <w:right w:val="none" w:sz="0" w:space="0" w:color="auto"/>
                  </w:divBdr>
                </w:div>
                <w:div w:id="1062867097">
                  <w:marLeft w:val="0"/>
                  <w:marRight w:val="0"/>
                  <w:marTop w:val="0"/>
                  <w:marBottom w:val="0"/>
                  <w:divBdr>
                    <w:top w:val="none" w:sz="0" w:space="0" w:color="auto"/>
                    <w:left w:val="none" w:sz="0" w:space="0" w:color="auto"/>
                    <w:bottom w:val="none" w:sz="0" w:space="0" w:color="auto"/>
                    <w:right w:val="none" w:sz="0" w:space="0" w:color="auto"/>
                  </w:divBdr>
                </w:div>
                <w:div w:id="962224624">
                  <w:marLeft w:val="0"/>
                  <w:marRight w:val="0"/>
                  <w:marTop w:val="0"/>
                  <w:marBottom w:val="0"/>
                  <w:divBdr>
                    <w:top w:val="none" w:sz="0" w:space="0" w:color="auto"/>
                    <w:left w:val="none" w:sz="0" w:space="0" w:color="auto"/>
                    <w:bottom w:val="none" w:sz="0" w:space="0" w:color="auto"/>
                    <w:right w:val="none" w:sz="0" w:space="0" w:color="auto"/>
                  </w:divBdr>
                </w:div>
                <w:div w:id="1203860901">
                  <w:marLeft w:val="0"/>
                  <w:marRight w:val="0"/>
                  <w:marTop w:val="0"/>
                  <w:marBottom w:val="0"/>
                  <w:divBdr>
                    <w:top w:val="none" w:sz="0" w:space="0" w:color="auto"/>
                    <w:left w:val="none" w:sz="0" w:space="0" w:color="auto"/>
                    <w:bottom w:val="none" w:sz="0" w:space="0" w:color="auto"/>
                    <w:right w:val="none" w:sz="0" w:space="0" w:color="auto"/>
                  </w:divBdr>
                </w:div>
                <w:div w:id="1538277210">
                  <w:marLeft w:val="0"/>
                  <w:marRight w:val="0"/>
                  <w:marTop w:val="0"/>
                  <w:marBottom w:val="0"/>
                  <w:divBdr>
                    <w:top w:val="none" w:sz="0" w:space="0" w:color="auto"/>
                    <w:left w:val="none" w:sz="0" w:space="0" w:color="auto"/>
                    <w:bottom w:val="none" w:sz="0" w:space="0" w:color="auto"/>
                    <w:right w:val="none" w:sz="0" w:space="0" w:color="auto"/>
                  </w:divBdr>
                </w:div>
                <w:div w:id="1792747614">
                  <w:marLeft w:val="0"/>
                  <w:marRight w:val="0"/>
                  <w:marTop w:val="0"/>
                  <w:marBottom w:val="0"/>
                  <w:divBdr>
                    <w:top w:val="none" w:sz="0" w:space="0" w:color="auto"/>
                    <w:left w:val="none" w:sz="0" w:space="0" w:color="auto"/>
                    <w:bottom w:val="none" w:sz="0" w:space="0" w:color="auto"/>
                    <w:right w:val="none" w:sz="0" w:space="0" w:color="auto"/>
                  </w:divBdr>
                </w:div>
                <w:div w:id="952054213">
                  <w:marLeft w:val="0"/>
                  <w:marRight w:val="0"/>
                  <w:marTop w:val="0"/>
                  <w:marBottom w:val="0"/>
                  <w:divBdr>
                    <w:top w:val="none" w:sz="0" w:space="0" w:color="auto"/>
                    <w:left w:val="none" w:sz="0" w:space="0" w:color="auto"/>
                    <w:bottom w:val="none" w:sz="0" w:space="0" w:color="auto"/>
                    <w:right w:val="none" w:sz="0" w:space="0" w:color="auto"/>
                  </w:divBdr>
                </w:div>
                <w:div w:id="1625841660">
                  <w:marLeft w:val="0"/>
                  <w:marRight w:val="0"/>
                  <w:marTop w:val="0"/>
                  <w:marBottom w:val="0"/>
                  <w:divBdr>
                    <w:top w:val="none" w:sz="0" w:space="0" w:color="auto"/>
                    <w:left w:val="none" w:sz="0" w:space="0" w:color="auto"/>
                    <w:bottom w:val="none" w:sz="0" w:space="0" w:color="auto"/>
                    <w:right w:val="none" w:sz="0" w:space="0" w:color="auto"/>
                  </w:divBdr>
                </w:div>
                <w:div w:id="160435024">
                  <w:marLeft w:val="0"/>
                  <w:marRight w:val="0"/>
                  <w:marTop w:val="0"/>
                  <w:marBottom w:val="0"/>
                  <w:divBdr>
                    <w:top w:val="none" w:sz="0" w:space="0" w:color="auto"/>
                    <w:left w:val="none" w:sz="0" w:space="0" w:color="auto"/>
                    <w:bottom w:val="none" w:sz="0" w:space="0" w:color="auto"/>
                    <w:right w:val="none" w:sz="0" w:space="0" w:color="auto"/>
                  </w:divBdr>
                  <w:divsChild>
                    <w:div w:id="1980070656">
                      <w:marLeft w:val="0"/>
                      <w:marRight w:val="0"/>
                      <w:marTop w:val="0"/>
                      <w:marBottom w:val="0"/>
                      <w:divBdr>
                        <w:top w:val="none" w:sz="0" w:space="0" w:color="auto"/>
                        <w:left w:val="none" w:sz="0" w:space="0" w:color="auto"/>
                        <w:bottom w:val="none" w:sz="0" w:space="0" w:color="auto"/>
                        <w:right w:val="none" w:sz="0" w:space="0" w:color="auto"/>
                      </w:divBdr>
                    </w:div>
                    <w:div w:id="1811169006">
                      <w:marLeft w:val="0"/>
                      <w:marRight w:val="0"/>
                      <w:marTop w:val="0"/>
                      <w:marBottom w:val="0"/>
                      <w:divBdr>
                        <w:top w:val="none" w:sz="0" w:space="0" w:color="auto"/>
                        <w:left w:val="none" w:sz="0" w:space="0" w:color="auto"/>
                        <w:bottom w:val="none" w:sz="0" w:space="0" w:color="auto"/>
                        <w:right w:val="none" w:sz="0" w:space="0" w:color="auto"/>
                      </w:divBdr>
                    </w:div>
                    <w:div w:id="1170025048">
                      <w:marLeft w:val="0"/>
                      <w:marRight w:val="0"/>
                      <w:marTop w:val="0"/>
                      <w:marBottom w:val="0"/>
                      <w:divBdr>
                        <w:top w:val="none" w:sz="0" w:space="0" w:color="auto"/>
                        <w:left w:val="none" w:sz="0" w:space="0" w:color="auto"/>
                        <w:bottom w:val="none" w:sz="0" w:space="0" w:color="auto"/>
                        <w:right w:val="none" w:sz="0" w:space="0" w:color="auto"/>
                      </w:divBdr>
                    </w:div>
                    <w:div w:id="328338520">
                      <w:marLeft w:val="0"/>
                      <w:marRight w:val="0"/>
                      <w:marTop w:val="0"/>
                      <w:marBottom w:val="0"/>
                      <w:divBdr>
                        <w:top w:val="none" w:sz="0" w:space="0" w:color="auto"/>
                        <w:left w:val="none" w:sz="0" w:space="0" w:color="auto"/>
                        <w:bottom w:val="none" w:sz="0" w:space="0" w:color="auto"/>
                        <w:right w:val="none" w:sz="0" w:space="0" w:color="auto"/>
                      </w:divBdr>
                    </w:div>
                    <w:div w:id="341014811">
                      <w:marLeft w:val="0"/>
                      <w:marRight w:val="0"/>
                      <w:marTop w:val="0"/>
                      <w:marBottom w:val="0"/>
                      <w:divBdr>
                        <w:top w:val="none" w:sz="0" w:space="0" w:color="auto"/>
                        <w:left w:val="none" w:sz="0" w:space="0" w:color="auto"/>
                        <w:bottom w:val="none" w:sz="0" w:space="0" w:color="auto"/>
                        <w:right w:val="none" w:sz="0" w:space="0" w:color="auto"/>
                      </w:divBdr>
                    </w:div>
                    <w:div w:id="686950755">
                      <w:marLeft w:val="0"/>
                      <w:marRight w:val="0"/>
                      <w:marTop w:val="0"/>
                      <w:marBottom w:val="0"/>
                      <w:divBdr>
                        <w:top w:val="none" w:sz="0" w:space="0" w:color="auto"/>
                        <w:left w:val="none" w:sz="0" w:space="0" w:color="auto"/>
                        <w:bottom w:val="none" w:sz="0" w:space="0" w:color="auto"/>
                        <w:right w:val="none" w:sz="0" w:space="0" w:color="auto"/>
                      </w:divBdr>
                    </w:div>
                    <w:div w:id="732583095">
                      <w:marLeft w:val="0"/>
                      <w:marRight w:val="0"/>
                      <w:marTop w:val="0"/>
                      <w:marBottom w:val="0"/>
                      <w:divBdr>
                        <w:top w:val="none" w:sz="0" w:space="0" w:color="auto"/>
                        <w:left w:val="none" w:sz="0" w:space="0" w:color="auto"/>
                        <w:bottom w:val="none" w:sz="0" w:space="0" w:color="auto"/>
                        <w:right w:val="none" w:sz="0" w:space="0" w:color="auto"/>
                      </w:divBdr>
                    </w:div>
                    <w:div w:id="1258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099882">
          <w:marLeft w:val="0"/>
          <w:marRight w:val="0"/>
          <w:marTop w:val="0"/>
          <w:marBottom w:val="0"/>
          <w:divBdr>
            <w:top w:val="none" w:sz="0" w:space="0" w:color="auto"/>
            <w:left w:val="none" w:sz="0" w:space="0" w:color="auto"/>
            <w:bottom w:val="none" w:sz="0" w:space="0" w:color="auto"/>
            <w:right w:val="none" w:sz="0" w:space="0" w:color="auto"/>
          </w:divBdr>
          <w:divsChild>
            <w:div w:id="1875338089">
              <w:marLeft w:val="0"/>
              <w:marRight w:val="0"/>
              <w:marTop w:val="0"/>
              <w:marBottom w:val="0"/>
              <w:divBdr>
                <w:top w:val="none" w:sz="0" w:space="0" w:color="auto"/>
                <w:left w:val="none" w:sz="0" w:space="0" w:color="auto"/>
                <w:bottom w:val="none" w:sz="0" w:space="0" w:color="auto"/>
                <w:right w:val="none" w:sz="0" w:space="0" w:color="auto"/>
              </w:divBdr>
              <w:divsChild>
                <w:div w:id="290132065">
                  <w:marLeft w:val="0"/>
                  <w:marRight w:val="0"/>
                  <w:marTop w:val="0"/>
                  <w:marBottom w:val="0"/>
                  <w:divBdr>
                    <w:top w:val="none" w:sz="0" w:space="0" w:color="auto"/>
                    <w:left w:val="none" w:sz="0" w:space="0" w:color="auto"/>
                    <w:bottom w:val="none" w:sz="0" w:space="0" w:color="auto"/>
                    <w:right w:val="none" w:sz="0" w:space="0" w:color="auto"/>
                  </w:divBdr>
                </w:div>
                <w:div w:id="1600990784">
                  <w:marLeft w:val="0"/>
                  <w:marRight w:val="0"/>
                  <w:marTop w:val="0"/>
                  <w:marBottom w:val="0"/>
                  <w:divBdr>
                    <w:top w:val="none" w:sz="0" w:space="0" w:color="auto"/>
                    <w:left w:val="none" w:sz="0" w:space="0" w:color="auto"/>
                    <w:bottom w:val="none" w:sz="0" w:space="0" w:color="auto"/>
                    <w:right w:val="none" w:sz="0" w:space="0" w:color="auto"/>
                  </w:divBdr>
                </w:div>
                <w:div w:id="1921864241">
                  <w:marLeft w:val="0"/>
                  <w:marRight w:val="0"/>
                  <w:marTop w:val="0"/>
                  <w:marBottom w:val="0"/>
                  <w:divBdr>
                    <w:top w:val="none" w:sz="0" w:space="0" w:color="auto"/>
                    <w:left w:val="none" w:sz="0" w:space="0" w:color="auto"/>
                    <w:bottom w:val="none" w:sz="0" w:space="0" w:color="auto"/>
                    <w:right w:val="none" w:sz="0" w:space="0" w:color="auto"/>
                  </w:divBdr>
                </w:div>
                <w:div w:id="1101490970">
                  <w:marLeft w:val="0"/>
                  <w:marRight w:val="0"/>
                  <w:marTop w:val="0"/>
                  <w:marBottom w:val="0"/>
                  <w:divBdr>
                    <w:top w:val="none" w:sz="0" w:space="0" w:color="auto"/>
                    <w:left w:val="none" w:sz="0" w:space="0" w:color="auto"/>
                    <w:bottom w:val="none" w:sz="0" w:space="0" w:color="auto"/>
                    <w:right w:val="none" w:sz="0" w:space="0" w:color="auto"/>
                  </w:divBdr>
                </w:div>
                <w:div w:id="1838770275">
                  <w:marLeft w:val="0"/>
                  <w:marRight w:val="0"/>
                  <w:marTop w:val="0"/>
                  <w:marBottom w:val="0"/>
                  <w:divBdr>
                    <w:top w:val="none" w:sz="0" w:space="0" w:color="auto"/>
                    <w:left w:val="none" w:sz="0" w:space="0" w:color="auto"/>
                    <w:bottom w:val="none" w:sz="0" w:space="0" w:color="auto"/>
                    <w:right w:val="none" w:sz="0" w:space="0" w:color="auto"/>
                  </w:divBdr>
                </w:div>
                <w:div w:id="922033583">
                  <w:marLeft w:val="0"/>
                  <w:marRight w:val="0"/>
                  <w:marTop w:val="0"/>
                  <w:marBottom w:val="0"/>
                  <w:divBdr>
                    <w:top w:val="none" w:sz="0" w:space="0" w:color="auto"/>
                    <w:left w:val="none" w:sz="0" w:space="0" w:color="auto"/>
                    <w:bottom w:val="none" w:sz="0" w:space="0" w:color="auto"/>
                    <w:right w:val="none" w:sz="0" w:space="0" w:color="auto"/>
                  </w:divBdr>
                  <w:divsChild>
                    <w:div w:id="1173227901">
                      <w:marLeft w:val="0"/>
                      <w:marRight w:val="0"/>
                      <w:marTop w:val="0"/>
                      <w:marBottom w:val="0"/>
                      <w:divBdr>
                        <w:top w:val="none" w:sz="0" w:space="0" w:color="auto"/>
                        <w:left w:val="none" w:sz="0" w:space="0" w:color="auto"/>
                        <w:bottom w:val="none" w:sz="0" w:space="0" w:color="auto"/>
                        <w:right w:val="none" w:sz="0" w:space="0" w:color="auto"/>
                      </w:divBdr>
                    </w:div>
                    <w:div w:id="414939757">
                      <w:marLeft w:val="0"/>
                      <w:marRight w:val="0"/>
                      <w:marTop w:val="0"/>
                      <w:marBottom w:val="0"/>
                      <w:divBdr>
                        <w:top w:val="none" w:sz="0" w:space="0" w:color="auto"/>
                        <w:left w:val="none" w:sz="0" w:space="0" w:color="auto"/>
                        <w:bottom w:val="none" w:sz="0" w:space="0" w:color="auto"/>
                        <w:right w:val="none" w:sz="0" w:space="0" w:color="auto"/>
                      </w:divBdr>
                    </w:div>
                    <w:div w:id="1168985319">
                      <w:marLeft w:val="0"/>
                      <w:marRight w:val="0"/>
                      <w:marTop w:val="0"/>
                      <w:marBottom w:val="0"/>
                      <w:divBdr>
                        <w:top w:val="none" w:sz="0" w:space="0" w:color="auto"/>
                        <w:left w:val="none" w:sz="0" w:space="0" w:color="auto"/>
                        <w:bottom w:val="none" w:sz="0" w:space="0" w:color="auto"/>
                        <w:right w:val="none" w:sz="0" w:space="0" w:color="auto"/>
                      </w:divBdr>
                    </w:div>
                    <w:div w:id="1346402299">
                      <w:marLeft w:val="0"/>
                      <w:marRight w:val="0"/>
                      <w:marTop w:val="0"/>
                      <w:marBottom w:val="0"/>
                      <w:divBdr>
                        <w:top w:val="none" w:sz="0" w:space="0" w:color="auto"/>
                        <w:left w:val="none" w:sz="0" w:space="0" w:color="auto"/>
                        <w:bottom w:val="none" w:sz="0" w:space="0" w:color="auto"/>
                        <w:right w:val="none" w:sz="0" w:space="0" w:color="auto"/>
                      </w:divBdr>
                    </w:div>
                    <w:div w:id="1559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05733">
          <w:marLeft w:val="0"/>
          <w:marRight w:val="0"/>
          <w:marTop w:val="0"/>
          <w:marBottom w:val="0"/>
          <w:divBdr>
            <w:top w:val="none" w:sz="0" w:space="0" w:color="auto"/>
            <w:left w:val="none" w:sz="0" w:space="0" w:color="auto"/>
            <w:bottom w:val="none" w:sz="0" w:space="0" w:color="auto"/>
            <w:right w:val="none" w:sz="0" w:space="0" w:color="auto"/>
          </w:divBdr>
          <w:divsChild>
            <w:div w:id="658462887">
              <w:marLeft w:val="0"/>
              <w:marRight w:val="0"/>
              <w:marTop w:val="0"/>
              <w:marBottom w:val="0"/>
              <w:divBdr>
                <w:top w:val="none" w:sz="0" w:space="0" w:color="auto"/>
                <w:left w:val="none" w:sz="0" w:space="0" w:color="auto"/>
                <w:bottom w:val="none" w:sz="0" w:space="0" w:color="auto"/>
                <w:right w:val="none" w:sz="0" w:space="0" w:color="auto"/>
              </w:divBdr>
              <w:divsChild>
                <w:div w:id="676998702">
                  <w:marLeft w:val="0"/>
                  <w:marRight w:val="0"/>
                  <w:marTop w:val="0"/>
                  <w:marBottom w:val="0"/>
                  <w:divBdr>
                    <w:top w:val="none" w:sz="0" w:space="0" w:color="auto"/>
                    <w:left w:val="none" w:sz="0" w:space="0" w:color="auto"/>
                    <w:bottom w:val="none" w:sz="0" w:space="0" w:color="auto"/>
                    <w:right w:val="none" w:sz="0" w:space="0" w:color="auto"/>
                  </w:divBdr>
                </w:div>
                <w:div w:id="734162555">
                  <w:marLeft w:val="0"/>
                  <w:marRight w:val="0"/>
                  <w:marTop w:val="0"/>
                  <w:marBottom w:val="0"/>
                  <w:divBdr>
                    <w:top w:val="none" w:sz="0" w:space="0" w:color="auto"/>
                    <w:left w:val="none" w:sz="0" w:space="0" w:color="auto"/>
                    <w:bottom w:val="none" w:sz="0" w:space="0" w:color="auto"/>
                    <w:right w:val="none" w:sz="0" w:space="0" w:color="auto"/>
                  </w:divBdr>
                </w:div>
                <w:div w:id="548496389">
                  <w:marLeft w:val="0"/>
                  <w:marRight w:val="0"/>
                  <w:marTop w:val="0"/>
                  <w:marBottom w:val="0"/>
                  <w:divBdr>
                    <w:top w:val="none" w:sz="0" w:space="0" w:color="auto"/>
                    <w:left w:val="none" w:sz="0" w:space="0" w:color="auto"/>
                    <w:bottom w:val="none" w:sz="0" w:space="0" w:color="auto"/>
                    <w:right w:val="none" w:sz="0" w:space="0" w:color="auto"/>
                  </w:divBdr>
                </w:div>
                <w:div w:id="838351123">
                  <w:marLeft w:val="0"/>
                  <w:marRight w:val="0"/>
                  <w:marTop w:val="0"/>
                  <w:marBottom w:val="0"/>
                  <w:divBdr>
                    <w:top w:val="none" w:sz="0" w:space="0" w:color="auto"/>
                    <w:left w:val="none" w:sz="0" w:space="0" w:color="auto"/>
                    <w:bottom w:val="none" w:sz="0" w:space="0" w:color="auto"/>
                    <w:right w:val="none" w:sz="0" w:space="0" w:color="auto"/>
                  </w:divBdr>
                </w:div>
                <w:div w:id="555825126">
                  <w:marLeft w:val="0"/>
                  <w:marRight w:val="0"/>
                  <w:marTop w:val="0"/>
                  <w:marBottom w:val="0"/>
                  <w:divBdr>
                    <w:top w:val="none" w:sz="0" w:space="0" w:color="auto"/>
                    <w:left w:val="none" w:sz="0" w:space="0" w:color="auto"/>
                    <w:bottom w:val="none" w:sz="0" w:space="0" w:color="auto"/>
                    <w:right w:val="none" w:sz="0" w:space="0" w:color="auto"/>
                  </w:divBdr>
                </w:div>
                <w:div w:id="101343883">
                  <w:marLeft w:val="0"/>
                  <w:marRight w:val="0"/>
                  <w:marTop w:val="0"/>
                  <w:marBottom w:val="0"/>
                  <w:divBdr>
                    <w:top w:val="none" w:sz="0" w:space="0" w:color="auto"/>
                    <w:left w:val="none" w:sz="0" w:space="0" w:color="auto"/>
                    <w:bottom w:val="none" w:sz="0" w:space="0" w:color="auto"/>
                    <w:right w:val="none" w:sz="0" w:space="0" w:color="auto"/>
                  </w:divBdr>
                  <w:divsChild>
                    <w:div w:id="127363914">
                      <w:marLeft w:val="0"/>
                      <w:marRight w:val="0"/>
                      <w:marTop w:val="0"/>
                      <w:marBottom w:val="0"/>
                      <w:divBdr>
                        <w:top w:val="none" w:sz="0" w:space="0" w:color="auto"/>
                        <w:left w:val="none" w:sz="0" w:space="0" w:color="auto"/>
                        <w:bottom w:val="none" w:sz="0" w:space="0" w:color="auto"/>
                        <w:right w:val="none" w:sz="0" w:space="0" w:color="auto"/>
                      </w:divBdr>
                    </w:div>
                    <w:div w:id="209271621">
                      <w:marLeft w:val="0"/>
                      <w:marRight w:val="0"/>
                      <w:marTop w:val="0"/>
                      <w:marBottom w:val="0"/>
                      <w:divBdr>
                        <w:top w:val="none" w:sz="0" w:space="0" w:color="auto"/>
                        <w:left w:val="none" w:sz="0" w:space="0" w:color="auto"/>
                        <w:bottom w:val="none" w:sz="0" w:space="0" w:color="auto"/>
                        <w:right w:val="none" w:sz="0" w:space="0" w:color="auto"/>
                      </w:divBdr>
                    </w:div>
                    <w:div w:id="1490092788">
                      <w:marLeft w:val="0"/>
                      <w:marRight w:val="0"/>
                      <w:marTop w:val="0"/>
                      <w:marBottom w:val="0"/>
                      <w:divBdr>
                        <w:top w:val="none" w:sz="0" w:space="0" w:color="auto"/>
                        <w:left w:val="none" w:sz="0" w:space="0" w:color="auto"/>
                        <w:bottom w:val="none" w:sz="0" w:space="0" w:color="auto"/>
                        <w:right w:val="none" w:sz="0" w:space="0" w:color="auto"/>
                      </w:divBdr>
                    </w:div>
                    <w:div w:id="1145704261">
                      <w:marLeft w:val="0"/>
                      <w:marRight w:val="0"/>
                      <w:marTop w:val="0"/>
                      <w:marBottom w:val="0"/>
                      <w:divBdr>
                        <w:top w:val="none" w:sz="0" w:space="0" w:color="auto"/>
                        <w:left w:val="none" w:sz="0" w:space="0" w:color="auto"/>
                        <w:bottom w:val="none" w:sz="0" w:space="0" w:color="auto"/>
                        <w:right w:val="none" w:sz="0" w:space="0" w:color="auto"/>
                      </w:divBdr>
                    </w:div>
                    <w:div w:id="14481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213572">
      <w:bodyDiv w:val="1"/>
      <w:marLeft w:val="0"/>
      <w:marRight w:val="0"/>
      <w:marTop w:val="0"/>
      <w:marBottom w:val="0"/>
      <w:divBdr>
        <w:top w:val="none" w:sz="0" w:space="0" w:color="auto"/>
        <w:left w:val="none" w:sz="0" w:space="0" w:color="auto"/>
        <w:bottom w:val="none" w:sz="0" w:space="0" w:color="auto"/>
        <w:right w:val="none" w:sz="0" w:space="0" w:color="auto"/>
      </w:divBdr>
      <w:divsChild>
        <w:div w:id="463501597">
          <w:marLeft w:val="0"/>
          <w:marRight w:val="0"/>
          <w:marTop w:val="29"/>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en.wikipedia.org/wiki/Producer%E2%80%93consumer_problem"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oracle.com/javase/8/docs/api/java/util/concurrent/Delaye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7/docs/api/java/util/concurrent/Executor.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jpe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99238-51F0-45CE-8EE1-2CAC055A1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3529</Words>
  <Characters>20119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shravz ...</cp:lastModifiedBy>
  <cp:revision>3</cp:revision>
  <dcterms:created xsi:type="dcterms:W3CDTF">2019-06-30T19:04:00Z</dcterms:created>
  <dcterms:modified xsi:type="dcterms:W3CDTF">2019-06-30T19:06:00Z</dcterms:modified>
</cp:coreProperties>
</file>